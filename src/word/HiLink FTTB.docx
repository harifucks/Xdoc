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1BC" w:rsidRDefault="003541BC" w:rsidP="003541BC">
      <w:pPr>
        <w:rPr>
          <w:rFonts w:ascii="Arial" w:eastAsia="標楷體" w:hAnsi="Arial" w:hint="eastAsia"/>
          <w:sz w:val="18"/>
        </w:rPr>
      </w:pPr>
      <w:r w:rsidRPr="00ED4991">
        <w:rPr>
          <w:rFonts w:ascii="Arial" w:eastAsia="標楷體" w:hAnsi="Arial"/>
          <w:sz w:val="28"/>
        </w:rPr>
        <w:t xml:space="preserve">              </w:t>
      </w:r>
      <w:r w:rsidRPr="00ED4991">
        <w:rPr>
          <w:rFonts w:ascii="Arial" w:eastAsia="標楷體" w:hint="eastAsia"/>
          <w:b/>
          <w:sz w:val="28"/>
        </w:rPr>
        <w:t>中華電信新世代用戶光纖網路連接</w:t>
      </w:r>
      <w:r w:rsidRPr="00ED4991">
        <w:rPr>
          <w:rFonts w:ascii="Arial" w:eastAsia="標楷體" w:hAnsi="Arial" w:hint="eastAsia"/>
          <w:b/>
          <w:sz w:val="28"/>
        </w:rPr>
        <w:t>HiLink</w:t>
      </w:r>
      <w:r w:rsidRPr="00ED4991">
        <w:rPr>
          <w:rFonts w:ascii="Arial" w:eastAsia="標楷體" w:hint="eastAsia"/>
          <w:b/>
          <w:sz w:val="28"/>
        </w:rPr>
        <w:t>租用及異動申請書</w:t>
      </w:r>
      <w:r w:rsidRPr="00ED4991">
        <w:rPr>
          <w:rFonts w:ascii="Arial" w:eastAsia="標楷體" w:hAnsi="Arial"/>
          <w:sz w:val="18"/>
        </w:rPr>
        <w:t xml:space="preserve">                        </w:t>
      </w:r>
      <w:r w:rsidRPr="00ED4991">
        <w:rPr>
          <w:rFonts w:ascii="Arial" w:eastAsia="標楷體" w:hAnsi="Arial" w:hint="eastAsia"/>
          <w:sz w:val="18"/>
        </w:rPr>
        <w:t xml:space="preserve">  </w:t>
      </w:r>
      <w:r w:rsidRPr="00ED4991">
        <w:rPr>
          <w:rFonts w:ascii="Arial" w:eastAsia="標楷體" w:hint="eastAsia"/>
          <w:sz w:val="18"/>
        </w:rPr>
        <w:t xml:space="preserve">機構代號：　　　　　　　　　　　　　　　　　　　　　　　　　　　　　　　　　</w:t>
      </w:r>
      <w:r w:rsidRPr="00ED4991">
        <w:rPr>
          <w:rFonts w:ascii="Arial" w:eastAsia="標楷體" w:hAnsi="Arial"/>
          <w:sz w:val="18"/>
        </w:rPr>
        <w:t xml:space="preserve">      </w:t>
      </w:r>
      <w:r w:rsidRPr="00ED4991">
        <w:rPr>
          <w:rFonts w:ascii="Arial" w:eastAsia="標楷體" w:hint="eastAsia"/>
          <w:sz w:val="18"/>
        </w:rPr>
        <w:t>申請日期：</w:t>
      </w:r>
      <w:r w:rsidRPr="00ED4991">
        <w:rPr>
          <w:rFonts w:ascii="Arial" w:eastAsia="標楷體" w:hAnsi="Arial"/>
          <w:sz w:val="18"/>
        </w:rPr>
        <w:fldChar w:fldCharType="begin"/>
      </w:r>
      <w:r w:rsidRPr="00ED4991">
        <w:rPr>
          <w:rFonts w:ascii="Arial" w:eastAsia="標楷體" w:hAnsi="Arial"/>
          <w:sz w:val="18"/>
        </w:rPr>
        <w:instrText xml:space="preserve"> </w:instrText>
      </w:r>
      <w:r w:rsidRPr="00ED4991">
        <w:rPr>
          <w:rFonts w:ascii="Arial" w:eastAsia="標楷體" w:hAnsi="Arial" w:hint="eastAsia"/>
          <w:sz w:val="18"/>
        </w:rPr>
        <w:instrText>MERGEFIELD modifyDate</w:instrText>
      </w:r>
      <w:r w:rsidRPr="00ED4991">
        <w:rPr>
          <w:rFonts w:ascii="Arial" w:eastAsia="標楷體" w:hAnsi="Arial"/>
          <w:sz w:val="18"/>
        </w:rPr>
        <w:instrText xml:space="preserve"> </w:instrText>
      </w:r>
      <w:r w:rsidRPr="00ED4991">
        <w:rPr>
          <w:rFonts w:ascii="Arial" w:eastAsia="標楷體" w:hAnsi="Arial"/>
          <w:sz w:val="18"/>
        </w:rPr>
        <w:fldChar w:fldCharType="separate"/>
      </w:r>
      <w:r>
        <w:rPr>
          <w:rFonts w:ascii="Arial" w:eastAsia="標楷體" w:hAnsi="Arial"/>
          <w:noProof/>
          <w:sz w:val="18"/>
        </w:rPr>
        <w:t>«modifyDate»</w:t>
      </w:r>
      <w:r w:rsidRPr="00ED4991">
        <w:rPr>
          <w:rFonts w:ascii="Arial" w:eastAsia="標楷體" w:hAnsi="Arial"/>
          <w:sz w:val="18"/>
        </w:rPr>
        <w:fldChar w:fldCharType="end"/>
      </w:r>
    </w:p>
    <w:p w:rsidR="003541BC" w:rsidRPr="003541BC" w:rsidRDefault="003541BC" w:rsidP="003541BC">
      <w:pPr>
        <w:rPr>
          <w:rFonts w:hint="eastAsia"/>
          <w:sz w:val="20"/>
          <w14:shadow w14:blurRad="50800" w14:dist="38100" w14:dir="2700000" w14:sx="100000" w14:sy="100000" w14:kx="0" w14:ky="0" w14:algn="tl">
            <w14:srgbClr w14:val="000000">
              <w14:alpha w14:val="60000"/>
            </w14:srgbClr>
          </w14:shadow>
        </w:rPr>
      </w:pPr>
      <w:r w:rsidRPr="003541BC">
        <w:rPr>
          <w:rFonts w:ascii="Arial" w:eastAsia="標楷體" w:hAnsi="Arial"/>
          <w:sz w:val="20"/>
          <w:highlight w:val="yellow"/>
          <w14:shadow w14:blurRad="50800" w14:dist="38100" w14:dir="2700000" w14:sx="100000" w14:sy="100000" w14:kx="0" w14:ky="0" w14:algn="tl">
            <w14:srgbClr w14:val="000000">
              <w14:alpha w14:val="60000"/>
            </w14:srgbClr>
          </w14:shadow>
        </w:rPr>
        <w:fldChar w:fldCharType="begin"/>
      </w:r>
      <w:r w:rsidRPr="003541BC">
        <w:rPr>
          <w:rFonts w:ascii="Arial" w:eastAsia="標楷體" w:hAnsi="Arial"/>
          <w:sz w:val="20"/>
          <w:highlight w:val="yellow"/>
          <w14:shadow w14:blurRad="50800" w14:dist="38100" w14:dir="2700000" w14:sx="100000" w14:sy="100000" w14:kx="0" w14:ky="0" w14:algn="tl">
            <w14:srgbClr w14:val="000000">
              <w14:alpha w14:val="60000"/>
            </w14:srgbClr>
          </w14:shadow>
        </w:rPr>
        <w:instrText xml:space="preserve"> MERGEFIELD  applyRemark </w:instrText>
      </w:r>
      <w:r w:rsidRPr="003541BC">
        <w:rPr>
          <w:rFonts w:ascii="Arial" w:eastAsia="標楷體" w:hAnsi="Arial"/>
          <w:sz w:val="20"/>
          <w:highlight w:val="yellow"/>
          <w14:shadow w14:blurRad="50800" w14:dist="38100" w14:dir="2700000" w14:sx="100000" w14:sy="100000" w14:kx="0" w14:ky="0" w14:algn="tl">
            <w14:srgbClr w14:val="000000">
              <w14:alpha w14:val="60000"/>
            </w14:srgbClr>
          </w14:shadow>
        </w:rPr>
        <w:fldChar w:fldCharType="separate"/>
      </w:r>
      <w:r w:rsidRPr="003541BC">
        <w:rPr>
          <w:rFonts w:ascii="Arial" w:eastAsia="標楷體" w:hAnsi="Arial"/>
          <w:noProof/>
          <w:sz w:val="20"/>
          <w:highlight w:val="yellow"/>
          <w14:shadow w14:blurRad="50800" w14:dist="38100" w14:dir="2700000" w14:sx="100000" w14:sy="100000" w14:kx="0" w14:ky="0" w14:algn="tl">
            <w14:srgbClr w14:val="000000">
              <w14:alpha w14:val="60000"/>
            </w14:srgbClr>
          </w14:shadow>
        </w:rPr>
        <w:t>«applyRemark»</w:t>
      </w:r>
      <w:r w:rsidRPr="003541BC">
        <w:rPr>
          <w:rFonts w:ascii="Arial" w:eastAsia="標楷體" w:hAnsi="Arial"/>
          <w:sz w:val="20"/>
          <w:highlight w:val="yellow"/>
          <w14:shadow w14:blurRad="50800" w14:dist="38100" w14:dir="2700000" w14:sx="100000" w14:sy="100000" w14:kx="0" w14:ky="0" w14:algn="tl">
            <w14:srgbClr w14:val="000000">
              <w14:alpha w14:val="60000"/>
            </w14:srgbClr>
          </w14:shadow>
        </w:rPr>
        <w:fldChar w:fldCharType="end"/>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17"/>
        <w:gridCol w:w="317"/>
        <w:gridCol w:w="423"/>
        <w:gridCol w:w="11"/>
        <w:gridCol w:w="88"/>
        <w:gridCol w:w="25"/>
        <w:gridCol w:w="698"/>
        <w:gridCol w:w="137"/>
        <w:gridCol w:w="173"/>
        <w:gridCol w:w="246"/>
        <w:gridCol w:w="438"/>
        <w:gridCol w:w="252"/>
        <w:gridCol w:w="78"/>
        <w:gridCol w:w="225"/>
        <w:gridCol w:w="263"/>
        <w:gridCol w:w="124"/>
        <w:gridCol w:w="356"/>
        <w:gridCol w:w="133"/>
        <w:gridCol w:w="667"/>
        <w:gridCol w:w="478"/>
        <w:gridCol w:w="374"/>
        <w:gridCol w:w="17"/>
        <w:gridCol w:w="511"/>
        <w:gridCol w:w="185"/>
        <w:gridCol w:w="88"/>
        <w:gridCol w:w="173"/>
        <w:gridCol w:w="772"/>
        <w:gridCol w:w="23"/>
        <w:gridCol w:w="116"/>
        <w:gridCol w:w="217"/>
        <w:gridCol w:w="383"/>
        <w:gridCol w:w="381"/>
        <w:gridCol w:w="229"/>
        <w:gridCol w:w="183"/>
        <w:gridCol w:w="549"/>
        <w:gridCol w:w="869"/>
      </w:tblGrid>
      <w:tr w:rsidR="003541BC" w:rsidRPr="00ED4991" w:rsidTr="001A7791">
        <w:tblPrEx>
          <w:tblCellMar>
            <w:top w:w="0" w:type="dxa"/>
            <w:bottom w:w="0" w:type="dxa"/>
          </w:tblCellMar>
        </w:tblPrEx>
        <w:trPr>
          <w:cantSplit/>
          <w:trHeight w:hRule="exact" w:val="398"/>
        </w:trPr>
        <w:tc>
          <w:tcPr>
            <w:tcW w:w="508" w:type="pct"/>
            <w:gridSpan w:val="4"/>
            <w:tcBorders>
              <w:top w:val="single" w:sz="12" w:space="0" w:color="auto"/>
              <w:left w:val="single" w:sz="12" w:space="0" w:color="auto"/>
              <w:bottom w:val="single" w:sz="12" w:space="0" w:color="FF0000"/>
            </w:tcBorders>
            <w:vAlign w:val="center"/>
          </w:tcPr>
          <w:p w:rsidR="003541BC" w:rsidRPr="00ED4991" w:rsidRDefault="003541BC" w:rsidP="001A7791">
            <w:pPr>
              <w:jc w:val="center"/>
              <w:rPr>
                <w:rFonts w:ascii="Arial" w:eastAsia="標楷體" w:hAnsi="Arial"/>
                <w:sz w:val="20"/>
              </w:rPr>
            </w:pPr>
            <w:r>
              <w:rPr>
                <w:rFonts w:ascii="Arial" w:eastAsia="標楷體" w:hAnsi="Arial"/>
                <w:noProof/>
              </w:rPr>
              <mc:AlternateContent>
                <mc:Choice Requires="wps">
                  <w:drawing>
                    <wp:anchor distT="0" distB="0" distL="114300" distR="114300" simplePos="0" relativeHeight="251660288" behindDoc="0" locked="0" layoutInCell="0" allowOverlap="1">
                      <wp:simplePos x="0" y="0"/>
                      <wp:positionH relativeFrom="column">
                        <wp:posOffset>-330835</wp:posOffset>
                      </wp:positionH>
                      <wp:positionV relativeFrom="paragraph">
                        <wp:posOffset>113665</wp:posOffset>
                      </wp:positionV>
                      <wp:extent cx="325120" cy="2255520"/>
                      <wp:effectExtent l="2540" t="0" r="0" b="1905"/>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255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1BC" w:rsidRDefault="003541BC" w:rsidP="003541BC">
                                  <w:pPr>
                                    <w:pStyle w:val="2"/>
                                    <w:rPr>
                                      <w:sz w:val="20"/>
                                    </w:rPr>
                                  </w:pPr>
                                  <w:permStart w:id="835005673" w:edGrp="everyone"/>
                                  <w:r>
                                    <w:rPr>
                                      <w:rFonts w:hint="eastAsia"/>
                                      <w:sz w:val="20"/>
                                    </w:rPr>
                                    <w:t>紅線框內各欄請客戶詳細填寫</w:t>
                                  </w:r>
                                  <w:permEnd w:id="83500567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26.05pt;margin-top:8.95pt;width:25.6pt;height:17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" o:allowincell="f" filled="f" stroked="f">
                      <v:textbox>
                        <w:txbxContent>
                          <w:p w:rsidR="003541BC" w:rsidRDefault="003541BC" w:rsidP="003541BC">
                            <w:pPr>
                              <w:pStyle w:val="2"/>
                              <w:rPr>
                                <w:sz w:val="20"/>
                              </w:rPr>
                            </w:pPr>
                            <w:permStart w:id="835005673" w:edGrp="everyone"/>
                            <w:r>
                              <w:rPr>
                                <w:rFonts w:hint="eastAsia"/>
                                <w:sz w:val="20"/>
                              </w:rPr>
                              <w:t>紅線框內各欄請客戶詳細填寫</w:t>
                            </w:r>
                            <w:permEnd w:id="835005673"/>
                          </w:p>
                        </w:txbxContent>
                      </v:textbox>
                    </v:shape>
                  </w:pict>
                </mc:Fallback>
              </mc:AlternateContent>
            </w:r>
            <w:r w:rsidRPr="00ED4991">
              <w:rPr>
                <w:rFonts w:ascii="Arial" w:eastAsia="標楷體" w:hint="eastAsia"/>
                <w:sz w:val="20"/>
              </w:rPr>
              <w:t>聯單號碼</w:t>
            </w:r>
          </w:p>
        </w:tc>
        <w:tc>
          <w:tcPr>
            <w:tcW w:w="650" w:type="pct"/>
            <w:gridSpan w:val="6"/>
            <w:tcBorders>
              <w:top w:val="single" w:sz="12" w:space="0" w:color="auto"/>
              <w:bottom w:val="single" w:sz="12" w:space="0" w:color="FF0000"/>
              <w:right w:val="single" w:sz="4" w:space="0" w:color="auto"/>
            </w:tcBorders>
            <w:vAlign w:val="center"/>
          </w:tcPr>
          <w:p w:rsidR="003541BC" w:rsidRPr="00ED4991" w:rsidRDefault="003541BC" w:rsidP="001A7791">
            <w:pPr>
              <w:pStyle w:val="a3"/>
              <w:pBdr>
                <w:right w:val="single" w:sz="12" w:space="1" w:color="auto"/>
              </w:pBdr>
              <w:tabs>
                <w:tab w:val="clear" w:pos="4153"/>
                <w:tab w:val="clear" w:pos="8306"/>
                <w:tab w:val="left" w:pos="7080"/>
              </w:tabs>
              <w:spacing w:line="240" w:lineRule="atLeast"/>
              <w:rPr>
                <w:rFonts w:ascii="Arial" w:eastAsia="標楷體" w:hAnsi="Arial"/>
              </w:rPr>
            </w:pPr>
          </w:p>
        </w:tc>
        <w:tc>
          <w:tcPr>
            <w:tcW w:w="472" w:type="pct"/>
            <w:gridSpan w:val="4"/>
            <w:tcBorders>
              <w:top w:val="single" w:sz="12" w:space="0" w:color="auto"/>
              <w:bottom w:val="single" w:sz="12" w:space="0" w:color="FF0000"/>
              <w:right w:val="single" w:sz="4" w:space="0" w:color="auto"/>
            </w:tcBorders>
            <w:vAlign w:val="center"/>
          </w:tcPr>
          <w:p w:rsidR="003541BC" w:rsidRPr="00ED4991" w:rsidRDefault="003541BC" w:rsidP="001A7791">
            <w:pPr>
              <w:pStyle w:val="a3"/>
              <w:pBdr>
                <w:right w:val="single" w:sz="12" w:space="1" w:color="auto"/>
              </w:pBdr>
              <w:tabs>
                <w:tab w:val="clear" w:pos="4153"/>
                <w:tab w:val="clear" w:pos="8306"/>
                <w:tab w:val="left" w:pos="7080"/>
              </w:tabs>
              <w:spacing w:line="240" w:lineRule="atLeast"/>
              <w:rPr>
                <w:rFonts w:ascii="Arial" w:eastAsia="標楷體" w:hAnsi="Arial"/>
              </w:rPr>
            </w:pPr>
            <w:r w:rsidRPr="00ED4991">
              <w:rPr>
                <w:rFonts w:ascii="Arial" w:eastAsia="標楷體" w:hAnsi="Arial" w:hint="eastAsia"/>
                <w:b/>
                <w:bCs/>
              </w:rPr>
              <w:t>計費型態</w:t>
            </w:r>
          </w:p>
        </w:tc>
        <w:tc>
          <w:tcPr>
            <w:tcW w:w="732" w:type="pct"/>
            <w:gridSpan w:val="5"/>
            <w:tcBorders>
              <w:top w:val="single" w:sz="12" w:space="0" w:color="auto"/>
              <w:left w:val="single" w:sz="4" w:space="0" w:color="auto"/>
              <w:bottom w:val="single" w:sz="12" w:space="0" w:color="FF0000"/>
              <w:right w:val="single" w:sz="4" w:space="0" w:color="auto"/>
            </w:tcBorders>
            <w:vAlign w:val="center"/>
          </w:tcPr>
          <w:p w:rsidR="003541BC" w:rsidRPr="00ED4991" w:rsidRDefault="003541BC" w:rsidP="001A7791">
            <w:pPr>
              <w:pStyle w:val="a3"/>
              <w:pBdr>
                <w:right w:val="single" w:sz="12" w:space="1" w:color="auto"/>
              </w:pBdr>
              <w:tabs>
                <w:tab w:val="clear" w:pos="4153"/>
                <w:tab w:val="clear" w:pos="8306"/>
                <w:tab w:val="left" w:pos="7080"/>
              </w:tabs>
              <w:spacing w:line="240" w:lineRule="atLeast"/>
              <w:rPr>
                <w:rFonts w:ascii="Arial" w:eastAsia="標楷體" w:hAnsi="Arial" w:hint="eastAsia"/>
                <w:b/>
                <w:bCs/>
              </w:rPr>
            </w:pPr>
            <w:r w:rsidRPr="0012064C">
              <w:rPr>
                <w:rFonts w:ascii="Arial" w:eastAsia="標楷體" w:hAnsi="Arial"/>
                <w:b/>
                <w:bCs/>
                <w:noProof/>
                <w:color w:val="FF0000"/>
              </w:rPr>
              <w:fldChar w:fldCharType="begin"/>
            </w:r>
            <w:r w:rsidRPr="0012064C">
              <w:rPr>
                <w:rFonts w:ascii="Arial" w:eastAsia="標楷體" w:hAnsi="Arial"/>
                <w:b/>
                <w:bCs/>
                <w:noProof/>
                <w:color w:val="FF0000"/>
              </w:rPr>
              <w:instrText xml:space="preserve"> </w:instrText>
            </w:r>
            <w:r w:rsidRPr="0012064C">
              <w:rPr>
                <w:rFonts w:ascii="Arial" w:eastAsia="標楷體" w:hAnsi="Arial" w:hint="eastAsia"/>
                <w:b/>
                <w:bCs/>
                <w:noProof/>
                <w:color w:val="FF0000"/>
              </w:rPr>
              <w:instrText>MERGEFIELD ratingType</w:instrText>
            </w:r>
            <w:r w:rsidRPr="0012064C">
              <w:rPr>
                <w:rFonts w:ascii="Arial" w:eastAsia="標楷體" w:hAnsi="Arial"/>
                <w:b/>
                <w:bCs/>
                <w:noProof/>
                <w:color w:val="FF0000"/>
              </w:rPr>
              <w:instrText xml:space="preserve"> </w:instrText>
            </w:r>
            <w:r w:rsidRPr="0012064C">
              <w:rPr>
                <w:rFonts w:ascii="Arial" w:eastAsia="標楷體" w:hAnsi="Arial"/>
                <w:b/>
                <w:bCs/>
                <w:noProof/>
                <w:color w:val="FF0000"/>
              </w:rPr>
              <w:fldChar w:fldCharType="separate"/>
            </w:r>
            <w:r w:rsidRPr="0012064C">
              <w:rPr>
                <w:rFonts w:ascii="Arial" w:eastAsia="標楷體" w:hAnsi="Arial"/>
                <w:b/>
                <w:bCs/>
                <w:noProof/>
                <w:color w:val="FF0000"/>
              </w:rPr>
              <w:t>«ratingType»</w:t>
            </w:r>
            <w:r w:rsidRPr="0012064C">
              <w:rPr>
                <w:rFonts w:ascii="Arial" w:eastAsia="標楷體" w:hAnsi="Arial"/>
                <w:b/>
                <w:bCs/>
                <w:noProof/>
                <w:color w:val="FF0000"/>
              </w:rPr>
              <w:fldChar w:fldCharType="end"/>
            </w:r>
          </w:p>
        </w:tc>
        <w:tc>
          <w:tcPr>
            <w:tcW w:w="1246" w:type="pct"/>
            <w:gridSpan w:val="9"/>
            <w:tcBorders>
              <w:top w:val="single" w:sz="12" w:space="0" w:color="auto"/>
              <w:left w:val="single" w:sz="4" w:space="0" w:color="auto"/>
              <w:bottom w:val="single" w:sz="12" w:space="0" w:color="FF0000"/>
              <w:right w:val="single" w:sz="4" w:space="0" w:color="auto"/>
            </w:tcBorders>
            <w:vAlign w:val="center"/>
          </w:tcPr>
          <w:p w:rsidR="003541BC" w:rsidRPr="0012064C" w:rsidRDefault="003541BC" w:rsidP="001A7791">
            <w:pPr>
              <w:pStyle w:val="a3"/>
              <w:pBdr>
                <w:right w:val="single" w:sz="12" w:space="1" w:color="auto"/>
              </w:pBdr>
              <w:tabs>
                <w:tab w:val="clear" w:pos="4153"/>
                <w:tab w:val="clear" w:pos="8306"/>
                <w:tab w:val="left" w:pos="7080"/>
              </w:tabs>
              <w:spacing w:line="240" w:lineRule="atLeast"/>
              <w:rPr>
                <w:rFonts w:ascii="Arial" w:eastAsia="標楷體" w:hAnsi="Arial" w:hint="eastAsia"/>
                <w:b/>
                <w:bCs/>
              </w:rPr>
            </w:pPr>
            <w:r w:rsidRPr="0012064C">
              <w:rPr>
                <w:rFonts w:ascii="Arial" w:eastAsia="標楷體" w:hAnsi="Arial" w:hint="eastAsia"/>
                <w:b/>
                <w:bCs/>
              </w:rPr>
              <w:t>AT</w:t>
            </w:r>
            <w:r w:rsidRPr="0012064C">
              <w:rPr>
                <w:rFonts w:ascii="Arial" w:eastAsia="標楷體" w:hAnsi="Arial" w:hint="eastAsia"/>
                <w:b/>
                <w:bCs/>
              </w:rPr>
              <w:t>編號</w:t>
            </w:r>
            <w:r w:rsidRPr="0012064C">
              <w:rPr>
                <w:rFonts w:ascii="Arial" w:eastAsia="標楷體" w:hAnsi="Arial" w:hint="eastAsia"/>
                <w:b/>
                <w:bCs/>
              </w:rPr>
              <w:t>:</w:t>
            </w:r>
            <w:r w:rsidRPr="0012064C">
              <w:rPr>
                <w:rFonts w:ascii="Arial" w:eastAsia="標楷體" w:hAnsi="Arial"/>
                <w:b/>
                <w:bCs/>
              </w:rPr>
              <w:fldChar w:fldCharType="begin"/>
            </w:r>
            <w:r w:rsidRPr="0012064C">
              <w:rPr>
                <w:rFonts w:ascii="Arial" w:eastAsia="標楷體" w:hAnsi="Arial"/>
                <w:b/>
                <w:bCs/>
              </w:rPr>
              <w:instrText xml:space="preserve"> </w:instrText>
            </w:r>
            <w:r w:rsidRPr="0012064C">
              <w:rPr>
                <w:rFonts w:ascii="Arial" w:eastAsia="標楷體" w:hAnsi="Arial" w:hint="eastAsia"/>
                <w:b/>
                <w:bCs/>
              </w:rPr>
              <w:instrText>MERGEFIELD AtNum</w:instrText>
            </w:r>
            <w:r w:rsidRPr="0012064C">
              <w:rPr>
                <w:rFonts w:ascii="Arial" w:eastAsia="標楷體" w:hAnsi="Arial"/>
                <w:b/>
                <w:bCs/>
              </w:rPr>
              <w:instrText xml:space="preserve"> </w:instrText>
            </w:r>
            <w:r w:rsidRPr="0012064C">
              <w:rPr>
                <w:rFonts w:ascii="Arial" w:eastAsia="標楷體" w:hAnsi="Arial"/>
                <w:b/>
                <w:bCs/>
              </w:rPr>
              <w:fldChar w:fldCharType="separate"/>
            </w:r>
            <w:r w:rsidRPr="0012064C">
              <w:rPr>
                <w:rFonts w:ascii="Arial" w:eastAsia="標楷體" w:hAnsi="Arial"/>
                <w:b/>
                <w:bCs/>
                <w:noProof/>
              </w:rPr>
              <w:t>«AtNum»</w:t>
            </w:r>
            <w:r w:rsidRPr="0012064C">
              <w:rPr>
                <w:rFonts w:ascii="Arial" w:eastAsia="標楷體" w:hAnsi="Arial"/>
                <w:b/>
                <w:bCs/>
              </w:rPr>
              <w:fldChar w:fldCharType="end"/>
            </w:r>
          </w:p>
        </w:tc>
        <w:tc>
          <w:tcPr>
            <w:tcW w:w="1391" w:type="pct"/>
            <w:gridSpan w:val="8"/>
            <w:tcBorders>
              <w:top w:val="single" w:sz="12" w:space="0" w:color="auto"/>
              <w:left w:val="single" w:sz="4" w:space="0" w:color="auto"/>
              <w:bottom w:val="single" w:sz="12" w:space="0" w:color="FF0000"/>
              <w:right w:val="single" w:sz="12" w:space="0" w:color="FF0000"/>
            </w:tcBorders>
            <w:vAlign w:val="center"/>
          </w:tcPr>
          <w:p w:rsidR="003541BC" w:rsidRPr="0012064C" w:rsidRDefault="003541BC" w:rsidP="001A7791">
            <w:pPr>
              <w:pStyle w:val="a3"/>
              <w:pBdr>
                <w:right w:val="single" w:sz="12" w:space="1" w:color="auto"/>
              </w:pBdr>
              <w:tabs>
                <w:tab w:val="clear" w:pos="4153"/>
                <w:tab w:val="clear" w:pos="8306"/>
                <w:tab w:val="left" w:pos="7080"/>
              </w:tabs>
              <w:spacing w:line="240" w:lineRule="atLeast"/>
              <w:rPr>
                <w:rFonts w:ascii="Arial" w:eastAsia="標楷體" w:hAnsi="Arial" w:hint="eastAsia"/>
                <w:b/>
                <w:bCs/>
              </w:rPr>
            </w:pPr>
            <w:r>
              <w:rPr>
                <w:rFonts w:ascii="Arial" w:eastAsia="標楷體" w:hAnsi="Arial" w:hint="eastAsia"/>
                <w:b/>
                <w:bCs/>
              </w:rPr>
              <w:t>預施日</w:t>
            </w:r>
            <w:r>
              <w:rPr>
                <w:rFonts w:ascii="Arial" w:eastAsia="標楷體" w:hAnsi="Arial" w:hint="eastAsia"/>
                <w:b/>
                <w:bCs/>
              </w:rPr>
              <w:t xml:space="preserve">: </w:t>
            </w:r>
            <w:r>
              <w:rPr>
                <w:rFonts w:ascii="Arial" w:eastAsia="標楷體" w:hAnsi="Arial"/>
                <w:b/>
                <w:bCs/>
              </w:rPr>
              <w:fldChar w:fldCharType="begin"/>
            </w:r>
            <w:r>
              <w:rPr>
                <w:rFonts w:ascii="Arial" w:eastAsia="標楷體" w:hAnsi="Arial"/>
                <w:b/>
                <w:bCs/>
              </w:rPr>
              <w:instrText xml:space="preserve"> MERGEFIELD  preConstructDate </w:instrText>
            </w:r>
            <w:r>
              <w:rPr>
                <w:rFonts w:ascii="Arial" w:eastAsia="標楷體" w:hAnsi="Arial"/>
                <w:b/>
                <w:bCs/>
              </w:rPr>
              <w:fldChar w:fldCharType="separate"/>
            </w:r>
            <w:r>
              <w:rPr>
                <w:rFonts w:ascii="Arial" w:eastAsia="標楷體" w:hAnsi="Arial"/>
                <w:b/>
                <w:bCs/>
                <w:noProof/>
              </w:rPr>
              <w:t>«preConstructDate»</w:t>
            </w:r>
            <w:r>
              <w:rPr>
                <w:rFonts w:ascii="Arial" w:eastAsia="標楷體" w:hAnsi="Arial"/>
                <w:b/>
                <w:bCs/>
              </w:rPr>
              <w:fldChar w:fldCharType="end"/>
            </w:r>
          </w:p>
        </w:tc>
      </w:tr>
      <w:tr w:rsidR="003541BC" w:rsidRPr="00ED4991" w:rsidTr="001A7791">
        <w:tblPrEx>
          <w:tblCellMar>
            <w:top w:w="0" w:type="dxa"/>
            <w:bottom w:w="0" w:type="dxa"/>
          </w:tblCellMar>
        </w:tblPrEx>
        <w:trPr>
          <w:cantSplit/>
          <w:trHeight w:val="161"/>
        </w:trPr>
        <w:tc>
          <w:tcPr>
            <w:tcW w:w="503" w:type="pct"/>
            <w:gridSpan w:val="3"/>
            <w:vMerge w:val="restart"/>
            <w:tcBorders>
              <w:top w:val="single" w:sz="12" w:space="0" w:color="FF0000"/>
              <w:left w:val="single" w:sz="12" w:space="0" w:color="FF0000"/>
            </w:tcBorders>
            <w:vAlign w:val="center"/>
          </w:tcPr>
          <w:p w:rsidR="003541BC" w:rsidRPr="00ED4991" w:rsidRDefault="003541BC" w:rsidP="001A7791">
            <w:pPr>
              <w:jc w:val="center"/>
              <w:rPr>
                <w:rFonts w:ascii="Arial" w:eastAsia="標楷體" w:hAnsi="Arial" w:hint="eastAsia"/>
                <w:sz w:val="20"/>
              </w:rPr>
            </w:pPr>
            <w:r w:rsidRPr="00ED4991">
              <w:rPr>
                <w:rFonts w:ascii="Arial" w:eastAsia="標楷體" w:hint="eastAsia"/>
                <w:sz w:val="20"/>
              </w:rPr>
              <w:t>申請事項</w:t>
            </w:r>
          </w:p>
          <w:p w:rsidR="003541BC" w:rsidRPr="00ED4991" w:rsidRDefault="003541BC" w:rsidP="001A7791">
            <w:pPr>
              <w:jc w:val="center"/>
              <w:rPr>
                <w:rFonts w:ascii="Arial" w:eastAsia="標楷體" w:hAnsi="Arial"/>
                <w:sz w:val="20"/>
              </w:rPr>
            </w:pPr>
            <w:r w:rsidRPr="00ED4991">
              <w:rPr>
                <w:rFonts w:ascii="Arial" w:eastAsia="標楷體" w:hAnsi="Arial" w:hint="eastAsia"/>
                <w:sz w:val="20"/>
              </w:rPr>
              <w:t>(</w:t>
            </w:r>
            <w:r w:rsidRPr="00ED4991">
              <w:rPr>
                <w:rFonts w:ascii="Arial" w:eastAsia="標楷體" w:hint="eastAsia"/>
                <w:sz w:val="20"/>
              </w:rPr>
              <w:t>請勾選</w:t>
            </w:r>
            <w:r w:rsidRPr="00ED4991">
              <w:rPr>
                <w:rFonts w:ascii="Arial" w:eastAsia="標楷體" w:hAnsi="Arial"/>
                <w:sz w:val="20"/>
              </w:rPr>
              <w:t>)</w:t>
            </w:r>
          </w:p>
        </w:tc>
        <w:tc>
          <w:tcPr>
            <w:tcW w:w="538" w:type="pct"/>
            <w:gridSpan w:val="6"/>
            <w:tcBorders>
              <w:top w:val="nil"/>
            </w:tcBorders>
            <w:vAlign w:val="center"/>
          </w:tcPr>
          <w:p w:rsidR="003541BC" w:rsidRPr="00ED4991" w:rsidRDefault="003541BC" w:rsidP="001A7791">
            <w:pPr>
              <w:jc w:val="center"/>
              <w:rPr>
                <w:rFonts w:ascii="Arial" w:eastAsia="標楷體" w:hAnsi="Arial"/>
                <w:sz w:val="20"/>
              </w:rPr>
            </w:pPr>
            <w:r w:rsidRPr="00ED4991">
              <w:rPr>
                <w:rFonts w:ascii="Arial" w:eastAsia="標楷體" w:hAnsi="Arial"/>
              </w:rPr>
              <w:fldChar w:fldCharType="begin"/>
            </w:r>
            <w:r w:rsidRPr="00ED4991">
              <w:rPr>
                <w:rFonts w:ascii="Arial" w:eastAsia="標楷體" w:hAnsi="Arial"/>
              </w:rPr>
              <w:instrText xml:space="preserve"> IF </w:instrText>
            </w:r>
            <w:r w:rsidRPr="00ED4991">
              <w:rPr>
                <w:rFonts w:ascii="Arial" w:eastAsia="標楷體" w:hAnsi="Arial"/>
              </w:rPr>
              <w:fldChar w:fldCharType="begin"/>
            </w:r>
            <w:r w:rsidRPr="00ED4991">
              <w:rPr>
                <w:rFonts w:ascii="Arial" w:eastAsia="標楷體" w:hAnsi="Arial"/>
              </w:rPr>
              <w:instrText xml:space="preserve"> MERGEFIELD applyitem </w:instrText>
            </w:r>
            <w:r w:rsidRPr="00ED4991">
              <w:rPr>
                <w:rFonts w:ascii="Arial" w:eastAsia="標楷體" w:hAnsi="Arial"/>
              </w:rPr>
              <w:fldChar w:fldCharType="separate"/>
            </w:r>
            <w:r>
              <w:rPr>
                <w:rFonts w:ascii="Arial" w:eastAsia="標楷體" w:hAnsi="Arial"/>
                <w:noProof/>
              </w:rPr>
              <w:instrText>«applyitem»</w:instrText>
            </w:r>
            <w:r w:rsidRPr="00ED4991">
              <w:rPr>
                <w:rFonts w:ascii="Arial" w:eastAsia="標楷體" w:hAnsi="Arial"/>
              </w:rPr>
              <w:fldChar w:fldCharType="end"/>
            </w:r>
            <w:r w:rsidRPr="00ED4991">
              <w:rPr>
                <w:rFonts w:ascii="Arial" w:eastAsia="標楷體" w:hAnsi="Arial"/>
              </w:rPr>
              <w:instrText xml:space="preserve"> = </w:instrText>
            </w:r>
            <w:r w:rsidRPr="00ED4991">
              <w:rPr>
                <w:rFonts w:ascii="Arial" w:eastAsia="標楷體" w:hAnsi="Arial" w:hint="eastAsia"/>
              </w:rPr>
              <w:instrText>1</w:instrText>
            </w:r>
            <w:r w:rsidRPr="00ED4991">
              <w:rPr>
                <w:rFonts w:ascii="Arial" w:eastAsia="標楷體" w:hAnsi="Arial"/>
              </w:rPr>
              <w:instrText xml:space="preserve"> "</w:instrText>
            </w:r>
            <w:r w:rsidRPr="00ED4991">
              <w:rPr>
                <w:rFonts w:ascii="Arial" w:eastAsia="標楷體" w:hAnsi="Arial"/>
              </w:rPr>
              <w:sym w:font="Wingdings" w:char="00FC"/>
            </w:r>
            <w:r w:rsidRPr="00ED4991">
              <w:rPr>
                <w:rFonts w:ascii="Arial" w:eastAsia="標楷體" w:hAnsi="Arial"/>
              </w:rPr>
              <w:instrText>" "</w:instrText>
            </w:r>
            <w:r w:rsidRPr="00ED4991">
              <w:rPr>
                <w:rFonts w:ascii="Arial" w:eastAsia="標楷體" w:hAnsi="Arial"/>
                <w:b/>
              </w:rPr>
              <w:instrText>"</w:instrText>
            </w:r>
            <w:r w:rsidRPr="00ED4991">
              <w:rPr>
                <w:rFonts w:ascii="Arial" w:eastAsia="標楷體" w:hAnsi="Arial"/>
              </w:rPr>
              <w:instrText xml:space="preserve"> </w:instrText>
            </w:r>
            <w:r w:rsidRPr="00ED4991">
              <w:rPr>
                <w:rFonts w:ascii="Arial" w:eastAsia="標楷體" w:hAnsi="Arial"/>
              </w:rPr>
              <w:fldChar w:fldCharType="end"/>
            </w:r>
          </w:p>
        </w:tc>
        <w:tc>
          <w:tcPr>
            <w:tcW w:w="482" w:type="pct"/>
            <w:gridSpan w:val="4"/>
            <w:tcBorders>
              <w:top w:val="nil"/>
            </w:tcBorders>
            <w:vAlign w:val="center"/>
          </w:tcPr>
          <w:p w:rsidR="003541BC" w:rsidRPr="00ED4991" w:rsidRDefault="003541BC" w:rsidP="001A7791">
            <w:pPr>
              <w:jc w:val="center"/>
              <w:rPr>
                <w:rFonts w:ascii="Arial" w:eastAsia="標楷體" w:hAnsi="Arial"/>
                <w:sz w:val="20"/>
              </w:rPr>
            </w:pPr>
            <w:r w:rsidRPr="00ED4991">
              <w:rPr>
                <w:rFonts w:ascii="Arial" w:eastAsia="標楷體" w:hAnsi="Arial"/>
              </w:rPr>
              <w:fldChar w:fldCharType="begin"/>
            </w:r>
            <w:r w:rsidRPr="00ED4991">
              <w:rPr>
                <w:rFonts w:ascii="Arial" w:eastAsia="標楷體" w:hAnsi="Arial"/>
              </w:rPr>
              <w:instrText xml:space="preserve"> IF </w:instrText>
            </w:r>
            <w:r w:rsidRPr="00ED4991">
              <w:rPr>
                <w:rFonts w:ascii="Arial" w:eastAsia="標楷體" w:hAnsi="Arial"/>
              </w:rPr>
              <w:fldChar w:fldCharType="begin"/>
            </w:r>
            <w:r w:rsidRPr="00ED4991">
              <w:rPr>
                <w:rFonts w:ascii="Arial" w:eastAsia="標楷體" w:hAnsi="Arial"/>
              </w:rPr>
              <w:instrText xml:space="preserve"> MERGEFIELD applyitem </w:instrText>
            </w:r>
            <w:r w:rsidRPr="00ED4991">
              <w:rPr>
                <w:rFonts w:ascii="Arial" w:eastAsia="標楷體" w:hAnsi="Arial"/>
              </w:rPr>
              <w:fldChar w:fldCharType="separate"/>
            </w:r>
            <w:r>
              <w:rPr>
                <w:rFonts w:ascii="Arial" w:eastAsia="標楷體" w:hAnsi="Arial"/>
                <w:noProof/>
              </w:rPr>
              <w:instrText>«applyitem»</w:instrText>
            </w:r>
            <w:r w:rsidRPr="00ED4991">
              <w:rPr>
                <w:rFonts w:ascii="Arial" w:eastAsia="標楷體" w:hAnsi="Arial"/>
              </w:rPr>
              <w:fldChar w:fldCharType="end"/>
            </w:r>
            <w:r w:rsidRPr="00ED4991">
              <w:rPr>
                <w:rFonts w:ascii="Arial" w:eastAsia="標楷體" w:hAnsi="Arial"/>
              </w:rPr>
              <w:instrText xml:space="preserve"> = </w:instrText>
            </w:r>
            <w:r w:rsidRPr="00ED4991">
              <w:rPr>
                <w:rFonts w:ascii="Arial" w:eastAsia="標楷體" w:hAnsi="Arial" w:hint="eastAsia"/>
              </w:rPr>
              <w:instrText>3</w:instrText>
            </w:r>
            <w:r w:rsidRPr="00ED4991">
              <w:rPr>
                <w:rFonts w:ascii="Arial" w:eastAsia="標楷體" w:hAnsi="Arial"/>
              </w:rPr>
              <w:instrText xml:space="preserve"> "</w:instrText>
            </w:r>
            <w:r w:rsidRPr="00ED4991">
              <w:rPr>
                <w:rFonts w:ascii="Arial" w:eastAsia="標楷體" w:hAnsi="Arial"/>
              </w:rPr>
              <w:sym w:font="Wingdings" w:char="00FC"/>
            </w:r>
            <w:r w:rsidRPr="00ED4991">
              <w:rPr>
                <w:rFonts w:ascii="Arial" w:eastAsia="標楷體" w:hAnsi="Arial"/>
              </w:rPr>
              <w:instrText>" "</w:instrText>
            </w:r>
            <w:r w:rsidRPr="00ED4991">
              <w:rPr>
                <w:rFonts w:ascii="Arial" w:eastAsia="標楷體" w:hAnsi="Arial"/>
                <w:b/>
              </w:rPr>
              <w:instrText>"</w:instrText>
            </w:r>
            <w:r w:rsidRPr="00ED4991">
              <w:rPr>
                <w:rFonts w:ascii="Arial" w:eastAsia="標楷體" w:hAnsi="Arial"/>
              </w:rPr>
              <w:instrText xml:space="preserve"> </w:instrText>
            </w:r>
            <w:r w:rsidRPr="00ED4991">
              <w:rPr>
                <w:rFonts w:ascii="Arial" w:eastAsia="標楷體" w:hAnsi="Arial"/>
              </w:rPr>
              <w:fldChar w:fldCharType="end"/>
            </w:r>
          </w:p>
        </w:tc>
        <w:tc>
          <w:tcPr>
            <w:tcW w:w="523" w:type="pct"/>
            <w:gridSpan w:val="5"/>
            <w:tcBorders>
              <w:top w:val="nil"/>
            </w:tcBorders>
            <w:vAlign w:val="center"/>
          </w:tcPr>
          <w:p w:rsidR="003541BC" w:rsidRPr="00ED4991" w:rsidRDefault="003541BC" w:rsidP="001A7791">
            <w:pPr>
              <w:jc w:val="center"/>
              <w:rPr>
                <w:rFonts w:ascii="Arial" w:eastAsia="標楷體" w:hAnsi="Arial"/>
                <w:sz w:val="20"/>
              </w:rPr>
            </w:pPr>
          </w:p>
        </w:tc>
        <w:tc>
          <w:tcPr>
            <w:tcW w:w="544" w:type="pct"/>
            <w:gridSpan w:val="2"/>
            <w:tcBorders>
              <w:top w:val="nil"/>
            </w:tcBorders>
            <w:vAlign w:val="center"/>
          </w:tcPr>
          <w:p w:rsidR="003541BC" w:rsidRPr="00ED4991" w:rsidRDefault="003541BC" w:rsidP="001A7791">
            <w:pPr>
              <w:jc w:val="center"/>
              <w:rPr>
                <w:rFonts w:ascii="Arial" w:eastAsia="標楷體" w:hAnsi="Arial"/>
                <w:sz w:val="20"/>
              </w:rPr>
            </w:pPr>
            <w:r w:rsidRPr="00ED4991">
              <w:rPr>
                <w:rFonts w:ascii="Arial" w:eastAsia="標楷體" w:hAnsi="Arial"/>
              </w:rPr>
              <w:fldChar w:fldCharType="begin"/>
            </w:r>
            <w:r w:rsidRPr="00ED4991">
              <w:rPr>
                <w:rFonts w:ascii="Arial" w:eastAsia="標楷體" w:hAnsi="Arial"/>
              </w:rPr>
              <w:instrText xml:space="preserve"> IF </w:instrText>
            </w:r>
            <w:r w:rsidRPr="00ED4991">
              <w:rPr>
                <w:rFonts w:ascii="Arial" w:eastAsia="標楷體" w:hAnsi="Arial"/>
              </w:rPr>
              <w:fldChar w:fldCharType="begin"/>
            </w:r>
            <w:r w:rsidRPr="00ED4991">
              <w:rPr>
                <w:rFonts w:ascii="Arial" w:eastAsia="標楷體" w:hAnsi="Arial"/>
              </w:rPr>
              <w:instrText xml:space="preserve"> MERGEFIELD applyitem </w:instrText>
            </w:r>
            <w:r w:rsidRPr="00ED4991">
              <w:rPr>
                <w:rFonts w:ascii="Arial" w:eastAsia="標楷體" w:hAnsi="Arial"/>
              </w:rPr>
              <w:fldChar w:fldCharType="separate"/>
            </w:r>
            <w:r>
              <w:rPr>
                <w:rFonts w:ascii="Arial" w:eastAsia="標楷體" w:hAnsi="Arial"/>
                <w:noProof/>
              </w:rPr>
              <w:instrText>«applyitem»</w:instrText>
            </w:r>
            <w:r w:rsidRPr="00ED4991">
              <w:rPr>
                <w:rFonts w:ascii="Arial" w:eastAsia="標楷體" w:hAnsi="Arial"/>
              </w:rPr>
              <w:fldChar w:fldCharType="end"/>
            </w:r>
            <w:r w:rsidRPr="00ED4991">
              <w:rPr>
                <w:rFonts w:ascii="Arial" w:eastAsia="標楷體" w:hAnsi="Arial"/>
              </w:rPr>
              <w:instrText xml:space="preserve"> = </w:instrText>
            </w:r>
            <w:r w:rsidRPr="00ED4991">
              <w:rPr>
                <w:rFonts w:ascii="Arial" w:eastAsia="標楷體" w:hAnsi="Arial" w:hint="eastAsia"/>
              </w:rPr>
              <w:instrText>5</w:instrText>
            </w:r>
            <w:r w:rsidRPr="00ED4991">
              <w:rPr>
                <w:rFonts w:ascii="Arial" w:eastAsia="標楷體" w:hAnsi="Arial"/>
              </w:rPr>
              <w:instrText xml:space="preserve"> "</w:instrText>
            </w:r>
            <w:r w:rsidRPr="00ED4991">
              <w:rPr>
                <w:rFonts w:ascii="Arial" w:eastAsia="標楷體" w:hAnsi="Arial"/>
              </w:rPr>
              <w:sym w:font="Wingdings" w:char="00FC"/>
            </w:r>
            <w:r w:rsidRPr="00ED4991">
              <w:rPr>
                <w:rFonts w:ascii="Arial" w:eastAsia="標楷體" w:hAnsi="Arial"/>
              </w:rPr>
              <w:instrText>" "</w:instrText>
            </w:r>
            <w:r w:rsidRPr="00ED4991">
              <w:rPr>
                <w:rFonts w:ascii="Arial" w:eastAsia="標楷體" w:hAnsi="Arial"/>
                <w:b/>
              </w:rPr>
              <w:instrText>"</w:instrText>
            </w:r>
            <w:r w:rsidRPr="00ED4991">
              <w:rPr>
                <w:rFonts w:ascii="Arial" w:eastAsia="標楷體" w:hAnsi="Arial"/>
              </w:rPr>
              <w:instrText xml:space="preserve"> </w:instrText>
            </w:r>
            <w:r w:rsidRPr="00ED4991">
              <w:rPr>
                <w:rFonts w:ascii="Arial" w:eastAsia="標楷體" w:hAnsi="Arial"/>
              </w:rPr>
              <w:fldChar w:fldCharType="end"/>
            </w:r>
          </w:p>
        </w:tc>
        <w:tc>
          <w:tcPr>
            <w:tcW w:w="517" w:type="pct"/>
            <w:gridSpan w:val="4"/>
            <w:tcBorders>
              <w:top w:val="nil"/>
            </w:tcBorders>
            <w:vAlign w:val="center"/>
          </w:tcPr>
          <w:p w:rsidR="003541BC" w:rsidRPr="00ED4991" w:rsidRDefault="003541BC" w:rsidP="001A7791">
            <w:pPr>
              <w:jc w:val="center"/>
              <w:rPr>
                <w:rFonts w:ascii="Arial" w:eastAsia="標楷體" w:hAnsi="Arial"/>
                <w:sz w:val="20"/>
              </w:rPr>
            </w:pPr>
            <w:r w:rsidRPr="00ED4991">
              <w:rPr>
                <w:rFonts w:ascii="Arial" w:eastAsia="標楷體" w:hAnsi="Arial"/>
              </w:rPr>
              <w:fldChar w:fldCharType="begin"/>
            </w:r>
            <w:r w:rsidRPr="00ED4991">
              <w:rPr>
                <w:rFonts w:ascii="Arial" w:eastAsia="標楷體" w:hAnsi="Arial"/>
              </w:rPr>
              <w:instrText xml:space="preserve"> IF </w:instrText>
            </w:r>
            <w:r w:rsidRPr="00ED4991">
              <w:rPr>
                <w:rFonts w:ascii="Arial" w:eastAsia="標楷體" w:hAnsi="Arial"/>
              </w:rPr>
              <w:fldChar w:fldCharType="begin"/>
            </w:r>
            <w:r w:rsidRPr="00ED4991">
              <w:rPr>
                <w:rFonts w:ascii="Arial" w:eastAsia="標楷體" w:hAnsi="Arial"/>
              </w:rPr>
              <w:instrText xml:space="preserve"> MERGEFIELD applyitem </w:instrText>
            </w:r>
            <w:r w:rsidRPr="00ED4991">
              <w:rPr>
                <w:rFonts w:ascii="Arial" w:eastAsia="標楷體" w:hAnsi="Arial"/>
              </w:rPr>
              <w:fldChar w:fldCharType="separate"/>
            </w:r>
            <w:r>
              <w:rPr>
                <w:rFonts w:ascii="Arial" w:eastAsia="標楷體" w:hAnsi="Arial"/>
                <w:noProof/>
              </w:rPr>
              <w:instrText>«applyitem»</w:instrText>
            </w:r>
            <w:r w:rsidRPr="00ED4991">
              <w:rPr>
                <w:rFonts w:ascii="Arial" w:eastAsia="標楷體" w:hAnsi="Arial"/>
              </w:rPr>
              <w:fldChar w:fldCharType="end"/>
            </w:r>
            <w:r w:rsidRPr="00ED4991">
              <w:rPr>
                <w:rFonts w:ascii="Arial" w:eastAsia="標楷體" w:hAnsi="Arial"/>
              </w:rPr>
              <w:instrText xml:space="preserve"> = </w:instrText>
            </w:r>
            <w:r w:rsidRPr="00ED4991">
              <w:rPr>
                <w:rFonts w:ascii="Arial" w:eastAsia="標楷體" w:hAnsi="Arial" w:hint="eastAsia"/>
              </w:rPr>
              <w:instrText>6</w:instrText>
            </w:r>
            <w:r w:rsidRPr="00ED4991">
              <w:rPr>
                <w:rFonts w:ascii="Arial" w:eastAsia="標楷體" w:hAnsi="Arial"/>
              </w:rPr>
              <w:instrText xml:space="preserve"> "</w:instrText>
            </w:r>
            <w:r w:rsidRPr="00ED4991">
              <w:rPr>
                <w:rFonts w:ascii="Arial" w:eastAsia="標楷體" w:hAnsi="Arial"/>
              </w:rPr>
              <w:sym w:font="Wingdings" w:char="00FC"/>
            </w:r>
            <w:r w:rsidRPr="00ED4991">
              <w:rPr>
                <w:rFonts w:ascii="Arial" w:eastAsia="標楷體" w:hAnsi="Arial"/>
              </w:rPr>
              <w:instrText>" "</w:instrText>
            </w:r>
            <w:r w:rsidRPr="00ED4991">
              <w:rPr>
                <w:rFonts w:ascii="Arial" w:eastAsia="標楷體" w:hAnsi="Arial"/>
                <w:b/>
              </w:rPr>
              <w:instrText>"</w:instrText>
            </w:r>
            <w:r w:rsidRPr="00ED4991">
              <w:rPr>
                <w:rFonts w:ascii="Arial" w:eastAsia="標楷體" w:hAnsi="Arial"/>
              </w:rPr>
              <w:instrText xml:space="preserve"> </w:instrText>
            </w:r>
            <w:r w:rsidRPr="00ED4991">
              <w:rPr>
                <w:rFonts w:ascii="Arial" w:eastAsia="標楷體" w:hAnsi="Arial"/>
              </w:rPr>
              <w:fldChar w:fldCharType="end"/>
            </w:r>
          </w:p>
        </w:tc>
        <w:tc>
          <w:tcPr>
            <w:tcW w:w="491" w:type="pct"/>
            <w:gridSpan w:val="3"/>
            <w:tcBorders>
              <w:top w:val="nil"/>
            </w:tcBorders>
            <w:vAlign w:val="center"/>
          </w:tcPr>
          <w:p w:rsidR="003541BC" w:rsidRPr="00ED4991" w:rsidRDefault="003541BC" w:rsidP="001A7791">
            <w:pPr>
              <w:jc w:val="center"/>
              <w:rPr>
                <w:rFonts w:ascii="Arial" w:eastAsia="標楷體" w:hAnsi="Arial"/>
                <w:sz w:val="20"/>
              </w:rPr>
            </w:pPr>
            <w:r w:rsidRPr="00ED4991">
              <w:rPr>
                <w:rFonts w:ascii="Arial" w:eastAsia="標楷體" w:hAnsi="Arial"/>
              </w:rPr>
              <w:fldChar w:fldCharType="begin"/>
            </w:r>
            <w:r w:rsidRPr="00ED4991">
              <w:rPr>
                <w:rFonts w:ascii="Arial" w:eastAsia="標楷體" w:hAnsi="Arial"/>
              </w:rPr>
              <w:instrText xml:space="preserve"> IF </w:instrText>
            </w:r>
            <w:r w:rsidRPr="00ED4991">
              <w:rPr>
                <w:rFonts w:ascii="Arial" w:eastAsia="標楷體" w:hAnsi="Arial"/>
              </w:rPr>
              <w:fldChar w:fldCharType="begin"/>
            </w:r>
            <w:r w:rsidRPr="00ED4991">
              <w:rPr>
                <w:rFonts w:ascii="Arial" w:eastAsia="標楷體" w:hAnsi="Arial"/>
              </w:rPr>
              <w:instrText xml:space="preserve"> MERGEFIELD applyitem </w:instrText>
            </w:r>
            <w:r w:rsidRPr="00ED4991">
              <w:rPr>
                <w:rFonts w:ascii="Arial" w:eastAsia="標楷體" w:hAnsi="Arial"/>
              </w:rPr>
              <w:fldChar w:fldCharType="separate"/>
            </w:r>
            <w:r>
              <w:rPr>
                <w:rFonts w:ascii="Arial" w:eastAsia="標楷體" w:hAnsi="Arial"/>
                <w:noProof/>
              </w:rPr>
              <w:instrText>«applyitem»</w:instrText>
            </w:r>
            <w:r w:rsidRPr="00ED4991">
              <w:rPr>
                <w:rFonts w:ascii="Arial" w:eastAsia="標楷體" w:hAnsi="Arial"/>
              </w:rPr>
              <w:fldChar w:fldCharType="end"/>
            </w:r>
            <w:r w:rsidRPr="00ED4991">
              <w:rPr>
                <w:rFonts w:ascii="Arial" w:eastAsia="標楷體" w:hAnsi="Arial"/>
              </w:rPr>
              <w:instrText xml:space="preserve"> = </w:instrText>
            </w:r>
            <w:r w:rsidRPr="00ED4991">
              <w:rPr>
                <w:rFonts w:ascii="Arial" w:eastAsia="標楷體" w:hAnsi="Arial" w:hint="eastAsia"/>
              </w:rPr>
              <w:instrText>7</w:instrText>
            </w:r>
            <w:r w:rsidRPr="00ED4991">
              <w:rPr>
                <w:rFonts w:ascii="Arial" w:eastAsia="標楷體" w:hAnsi="Arial"/>
              </w:rPr>
              <w:instrText xml:space="preserve"> "</w:instrText>
            </w:r>
            <w:r w:rsidRPr="00ED4991">
              <w:rPr>
                <w:rFonts w:ascii="Arial" w:eastAsia="標楷體" w:hAnsi="Arial"/>
              </w:rPr>
              <w:sym w:font="Wingdings" w:char="00FC"/>
            </w:r>
            <w:r w:rsidRPr="00ED4991">
              <w:rPr>
                <w:rFonts w:ascii="Arial" w:eastAsia="標楷體" w:hAnsi="Arial"/>
              </w:rPr>
              <w:instrText>" "</w:instrText>
            </w:r>
            <w:r w:rsidRPr="00ED4991">
              <w:rPr>
                <w:rFonts w:ascii="Arial" w:eastAsia="標楷體" w:hAnsi="Arial"/>
                <w:b/>
              </w:rPr>
              <w:instrText>"</w:instrText>
            </w:r>
            <w:r w:rsidRPr="00ED4991">
              <w:rPr>
                <w:rFonts w:ascii="Arial" w:eastAsia="標楷體" w:hAnsi="Arial"/>
              </w:rPr>
              <w:instrText xml:space="preserve"> </w:instrText>
            </w:r>
            <w:r w:rsidRPr="00ED4991">
              <w:rPr>
                <w:rFonts w:ascii="Arial" w:eastAsia="標楷體" w:hAnsi="Arial"/>
              </w:rPr>
              <w:fldChar w:fldCharType="end"/>
            </w:r>
          </w:p>
        </w:tc>
        <w:tc>
          <w:tcPr>
            <w:tcW w:w="351" w:type="pct"/>
            <w:gridSpan w:val="4"/>
            <w:tcBorders>
              <w:top w:val="nil"/>
            </w:tcBorders>
            <w:vAlign w:val="center"/>
          </w:tcPr>
          <w:p w:rsidR="003541BC" w:rsidRPr="00ED4991" w:rsidRDefault="003541BC" w:rsidP="001A7791">
            <w:pPr>
              <w:jc w:val="center"/>
              <w:rPr>
                <w:rFonts w:ascii="Arial" w:eastAsia="標楷體" w:hAnsi="Arial"/>
                <w:sz w:val="20"/>
              </w:rPr>
            </w:pPr>
            <w:r w:rsidRPr="00ED4991">
              <w:rPr>
                <w:rFonts w:ascii="Arial" w:eastAsia="標楷體" w:hAnsi="Arial"/>
              </w:rPr>
              <w:fldChar w:fldCharType="begin"/>
            </w:r>
            <w:r w:rsidRPr="00ED4991">
              <w:rPr>
                <w:rFonts w:ascii="Arial" w:eastAsia="標楷體" w:hAnsi="Arial"/>
              </w:rPr>
              <w:instrText xml:space="preserve"> IF </w:instrText>
            </w:r>
            <w:r w:rsidRPr="00ED4991">
              <w:rPr>
                <w:rFonts w:ascii="Arial" w:eastAsia="標楷體" w:hAnsi="Arial"/>
              </w:rPr>
              <w:fldChar w:fldCharType="begin"/>
            </w:r>
            <w:r w:rsidRPr="00ED4991">
              <w:rPr>
                <w:rFonts w:ascii="Arial" w:eastAsia="標楷體" w:hAnsi="Arial"/>
              </w:rPr>
              <w:instrText xml:space="preserve"> MERGEFIELD applyitem </w:instrText>
            </w:r>
            <w:r w:rsidRPr="00ED4991">
              <w:rPr>
                <w:rFonts w:ascii="Arial" w:eastAsia="標楷體" w:hAnsi="Arial"/>
              </w:rPr>
              <w:fldChar w:fldCharType="separate"/>
            </w:r>
            <w:r>
              <w:rPr>
                <w:rFonts w:ascii="Arial" w:eastAsia="標楷體" w:hAnsi="Arial"/>
                <w:noProof/>
              </w:rPr>
              <w:instrText>«applyitem»</w:instrText>
            </w:r>
            <w:r w:rsidRPr="00ED4991">
              <w:rPr>
                <w:rFonts w:ascii="Arial" w:eastAsia="標楷體" w:hAnsi="Arial"/>
              </w:rPr>
              <w:fldChar w:fldCharType="end"/>
            </w:r>
            <w:r w:rsidRPr="00ED4991">
              <w:rPr>
                <w:rFonts w:ascii="Arial" w:eastAsia="標楷體" w:hAnsi="Arial"/>
              </w:rPr>
              <w:instrText xml:space="preserve"> = </w:instrText>
            </w:r>
            <w:r w:rsidRPr="00ED4991">
              <w:rPr>
                <w:rFonts w:ascii="Arial" w:eastAsia="標楷體" w:hAnsi="Arial" w:hint="eastAsia"/>
              </w:rPr>
              <w:instrText>1</w:instrText>
            </w:r>
            <w:r w:rsidRPr="00ED4991">
              <w:rPr>
                <w:rFonts w:ascii="Arial" w:eastAsia="標楷體" w:hAnsi="Arial"/>
              </w:rPr>
              <w:instrText xml:space="preserve"> "</w:instrText>
            </w:r>
            <w:r w:rsidRPr="00ED4991">
              <w:rPr>
                <w:rFonts w:ascii="Arial" w:eastAsia="標楷體" w:hAnsi="Arial"/>
              </w:rPr>
              <w:sym w:font="Wingdings" w:char="00FC"/>
            </w:r>
            <w:r w:rsidRPr="00ED4991">
              <w:rPr>
                <w:rFonts w:ascii="Arial" w:eastAsia="標楷體" w:hAnsi="Arial"/>
              </w:rPr>
              <w:instrText>" "</w:instrText>
            </w:r>
            <w:r w:rsidRPr="00ED4991">
              <w:rPr>
                <w:rFonts w:ascii="Arial" w:eastAsia="標楷體" w:hAnsi="Arial"/>
                <w:b/>
              </w:rPr>
              <w:instrText>"</w:instrText>
            </w:r>
            <w:r w:rsidRPr="00ED4991">
              <w:rPr>
                <w:rFonts w:ascii="Arial" w:eastAsia="標楷體" w:hAnsi="Arial"/>
              </w:rPr>
              <w:instrText xml:space="preserve"> </w:instrText>
            </w:r>
            <w:r w:rsidRPr="00ED4991">
              <w:rPr>
                <w:rFonts w:ascii="Arial" w:eastAsia="標楷體" w:hAnsi="Arial"/>
              </w:rPr>
              <w:fldChar w:fldCharType="end"/>
            </w:r>
          </w:p>
        </w:tc>
        <w:tc>
          <w:tcPr>
            <w:tcW w:w="290" w:type="pct"/>
            <w:gridSpan w:val="2"/>
            <w:tcBorders>
              <w:top w:val="nil"/>
            </w:tcBorders>
            <w:vAlign w:val="center"/>
          </w:tcPr>
          <w:p w:rsidR="003541BC" w:rsidRPr="00ED4991" w:rsidRDefault="003541BC" w:rsidP="001A7791">
            <w:pPr>
              <w:jc w:val="center"/>
              <w:rPr>
                <w:rFonts w:ascii="Arial" w:eastAsia="標楷體" w:hAnsi="Arial"/>
                <w:sz w:val="20"/>
              </w:rPr>
            </w:pPr>
            <w:r w:rsidRPr="00ED4991">
              <w:rPr>
                <w:rFonts w:ascii="Arial" w:eastAsia="標楷體" w:hAnsi="Arial"/>
              </w:rPr>
              <w:fldChar w:fldCharType="begin"/>
            </w:r>
            <w:r w:rsidRPr="00ED4991">
              <w:rPr>
                <w:rFonts w:ascii="Arial" w:eastAsia="標楷體" w:hAnsi="Arial"/>
              </w:rPr>
              <w:instrText xml:space="preserve"> IF </w:instrText>
            </w:r>
            <w:r w:rsidRPr="00ED4991">
              <w:rPr>
                <w:rFonts w:ascii="Arial" w:eastAsia="標楷體" w:hAnsi="Arial"/>
              </w:rPr>
              <w:fldChar w:fldCharType="begin"/>
            </w:r>
            <w:r w:rsidRPr="00ED4991">
              <w:rPr>
                <w:rFonts w:ascii="Arial" w:eastAsia="標楷體" w:hAnsi="Arial"/>
              </w:rPr>
              <w:instrText xml:space="preserve"> MERGEFIELD applyitem </w:instrText>
            </w:r>
            <w:r w:rsidRPr="00ED4991">
              <w:rPr>
                <w:rFonts w:ascii="Arial" w:eastAsia="標楷體" w:hAnsi="Arial"/>
              </w:rPr>
              <w:fldChar w:fldCharType="separate"/>
            </w:r>
            <w:r>
              <w:rPr>
                <w:rFonts w:ascii="Arial" w:eastAsia="標楷體" w:hAnsi="Arial"/>
                <w:noProof/>
              </w:rPr>
              <w:instrText>«applyitem»</w:instrText>
            </w:r>
            <w:r w:rsidRPr="00ED4991">
              <w:rPr>
                <w:rFonts w:ascii="Arial" w:eastAsia="標楷體" w:hAnsi="Arial"/>
              </w:rPr>
              <w:fldChar w:fldCharType="end"/>
            </w:r>
            <w:r w:rsidRPr="00ED4991">
              <w:rPr>
                <w:rFonts w:ascii="Arial" w:eastAsia="標楷體" w:hAnsi="Arial"/>
              </w:rPr>
              <w:instrText xml:space="preserve"> = </w:instrText>
            </w:r>
            <w:r w:rsidRPr="00ED4991">
              <w:rPr>
                <w:rFonts w:ascii="Arial" w:eastAsia="標楷體" w:hAnsi="Arial" w:hint="eastAsia"/>
              </w:rPr>
              <w:instrText>7</w:instrText>
            </w:r>
            <w:r w:rsidRPr="00ED4991">
              <w:rPr>
                <w:rFonts w:ascii="Arial" w:eastAsia="標楷體" w:hAnsi="Arial"/>
              </w:rPr>
              <w:instrText xml:space="preserve"> "</w:instrText>
            </w:r>
            <w:r w:rsidRPr="00ED4991">
              <w:rPr>
                <w:rFonts w:ascii="Arial" w:eastAsia="標楷體" w:hAnsi="Arial"/>
              </w:rPr>
              <w:sym w:font="Wingdings" w:char="00FC"/>
            </w:r>
            <w:r w:rsidRPr="00ED4991">
              <w:rPr>
                <w:rFonts w:ascii="Arial" w:eastAsia="標楷體" w:hAnsi="Arial"/>
              </w:rPr>
              <w:instrText>" "</w:instrText>
            </w:r>
            <w:r w:rsidRPr="00ED4991">
              <w:rPr>
                <w:rFonts w:ascii="Arial" w:eastAsia="標楷體" w:hAnsi="Arial"/>
                <w:b/>
              </w:rPr>
              <w:instrText>"</w:instrText>
            </w:r>
            <w:r w:rsidRPr="00ED4991">
              <w:rPr>
                <w:rFonts w:ascii="Arial" w:eastAsia="標楷體" w:hAnsi="Arial"/>
              </w:rPr>
              <w:instrText xml:space="preserve"> </w:instrText>
            </w:r>
            <w:r w:rsidRPr="00ED4991">
              <w:rPr>
                <w:rFonts w:ascii="Arial" w:eastAsia="標楷體" w:hAnsi="Arial"/>
              </w:rPr>
              <w:fldChar w:fldCharType="end"/>
            </w:r>
          </w:p>
        </w:tc>
        <w:tc>
          <w:tcPr>
            <w:tcW w:w="348" w:type="pct"/>
            <w:gridSpan w:val="2"/>
            <w:tcBorders>
              <w:top w:val="nil"/>
              <w:right w:val="single" w:sz="4" w:space="0" w:color="auto"/>
            </w:tcBorders>
            <w:vAlign w:val="center"/>
          </w:tcPr>
          <w:p w:rsidR="003541BC" w:rsidRPr="00ED4991" w:rsidRDefault="003541BC" w:rsidP="001A7791">
            <w:pPr>
              <w:jc w:val="center"/>
              <w:rPr>
                <w:rFonts w:ascii="Arial" w:eastAsia="標楷體" w:hAnsi="Arial"/>
                <w:sz w:val="20"/>
              </w:rPr>
            </w:pPr>
          </w:p>
        </w:tc>
        <w:tc>
          <w:tcPr>
            <w:tcW w:w="413" w:type="pct"/>
            <w:tcBorders>
              <w:top w:val="nil"/>
              <w:left w:val="nil"/>
              <w:right w:val="single" w:sz="12" w:space="0" w:color="FF0000"/>
            </w:tcBorders>
            <w:vAlign w:val="center"/>
          </w:tcPr>
          <w:p w:rsidR="003541BC" w:rsidRPr="00ED4991" w:rsidRDefault="003541BC" w:rsidP="001A7791">
            <w:pPr>
              <w:jc w:val="center"/>
              <w:rPr>
                <w:rFonts w:ascii="Arial" w:eastAsia="標楷體" w:hAnsi="Arial"/>
                <w:sz w:val="20"/>
              </w:rPr>
            </w:pPr>
          </w:p>
        </w:tc>
      </w:tr>
      <w:tr w:rsidR="003541BC" w:rsidRPr="00ED4991" w:rsidTr="001A7791">
        <w:tblPrEx>
          <w:tblCellMar>
            <w:top w:w="0" w:type="dxa"/>
            <w:bottom w:w="0" w:type="dxa"/>
          </w:tblCellMar>
        </w:tblPrEx>
        <w:trPr>
          <w:cantSplit/>
          <w:trHeight w:val="263"/>
        </w:trPr>
        <w:tc>
          <w:tcPr>
            <w:tcW w:w="503" w:type="pct"/>
            <w:gridSpan w:val="3"/>
            <w:vMerge/>
            <w:tcBorders>
              <w:left w:val="single" w:sz="12" w:space="0" w:color="FF0000"/>
            </w:tcBorders>
            <w:vAlign w:val="center"/>
          </w:tcPr>
          <w:p w:rsidR="003541BC" w:rsidRPr="00ED4991" w:rsidRDefault="003541BC" w:rsidP="001A7791">
            <w:pPr>
              <w:jc w:val="center"/>
              <w:rPr>
                <w:rFonts w:ascii="Arial" w:eastAsia="標楷體" w:hAnsi="Arial"/>
                <w:sz w:val="20"/>
              </w:rPr>
            </w:pPr>
          </w:p>
        </w:tc>
        <w:tc>
          <w:tcPr>
            <w:tcW w:w="538" w:type="pct"/>
            <w:gridSpan w:val="6"/>
            <w:vMerge w:val="restart"/>
            <w:vAlign w:val="center"/>
          </w:tcPr>
          <w:p w:rsidR="003541BC" w:rsidRPr="00ED4991" w:rsidRDefault="003541BC" w:rsidP="001A7791">
            <w:pPr>
              <w:jc w:val="center"/>
              <w:rPr>
                <w:rFonts w:ascii="Arial" w:eastAsia="標楷體" w:hAnsi="Arial" w:hint="eastAsia"/>
                <w:sz w:val="20"/>
              </w:rPr>
            </w:pPr>
            <w:r w:rsidRPr="00ED4991">
              <w:rPr>
                <w:rFonts w:ascii="Arial" w:eastAsia="標楷體" w:hint="eastAsia"/>
                <w:sz w:val="20"/>
              </w:rPr>
              <w:t>租用</w:t>
            </w:r>
          </w:p>
          <w:p w:rsidR="003541BC" w:rsidRPr="00ED4991" w:rsidRDefault="003541BC" w:rsidP="001A7791">
            <w:pPr>
              <w:jc w:val="center"/>
              <w:rPr>
                <w:rFonts w:ascii="Arial" w:eastAsia="標楷體" w:hAnsi="Arial" w:hint="eastAsia"/>
                <w:sz w:val="20"/>
              </w:rPr>
            </w:pPr>
            <w:r w:rsidRPr="00ED4991">
              <w:rPr>
                <w:rFonts w:ascii="Arial" w:eastAsia="標楷體" w:hint="eastAsia"/>
                <w:sz w:val="20"/>
              </w:rPr>
              <w:t>新世代光纖網路</w:t>
            </w:r>
          </w:p>
        </w:tc>
        <w:tc>
          <w:tcPr>
            <w:tcW w:w="482" w:type="pct"/>
            <w:gridSpan w:val="4"/>
            <w:vMerge w:val="restart"/>
            <w:vAlign w:val="center"/>
          </w:tcPr>
          <w:p w:rsidR="003541BC" w:rsidRPr="00ED4991" w:rsidRDefault="003541BC" w:rsidP="001A7791">
            <w:pPr>
              <w:jc w:val="center"/>
              <w:rPr>
                <w:rFonts w:ascii="Arial" w:eastAsia="標楷體" w:hAnsi="Arial"/>
                <w:sz w:val="20"/>
              </w:rPr>
            </w:pPr>
            <w:r w:rsidRPr="00ED4991">
              <w:rPr>
                <w:rFonts w:ascii="Arial" w:eastAsia="標楷體" w:hint="eastAsia"/>
                <w:sz w:val="20"/>
              </w:rPr>
              <w:t>變更傳輸速率</w:t>
            </w:r>
          </w:p>
        </w:tc>
        <w:tc>
          <w:tcPr>
            <w:tcW w:w="523" w:type="pct"/>
            <w:gridSpan w:val="5"/>
            <w:vMerge w:val="restart"/>
            <w:vAlign w:val="center"/>
          </w:tcPr>
          <w:p w:rsidR="003541BC" w:rsidRPr="00ED4991" w:rsidRDefault="003541BC" w:rsidP="001A7791">
            <w:pPr>
              <w:jc w:val="center"/>
              <w:rPr>
                <w:rFonts w:ascii="Arial" w:eastAsia="標楷體" w:hAnsi="Arial"/>
                <w:sz w:val="20"/>
              </w:rPr>
            </w:pPr>
            <w:r w:rsidRPr="00ED4991">
              <w:rPr>
                <w:rFonts w:ascii="Arial" w:eastAsia="標楷體" w:hint="eastAsia"/>
                <w:sz w:val="20"/>
              </w:rPr>
              <w:t>變更客戶端設定</w:t>
            </w:r>
          </w:p>
        </w:tc>
        <w:tc>
          <w:tcPr>
            <w:tcW w:w="544" w:type="pct"/>
            <w:gridSpan w:val="2"/>
            <w:vMerge w:val="restart"/>
            <w:vAlign w:val="center"/>
          </w:tcPr>
          <w:p w:rsidR="003541BC" w:rsidRPr="00ED4991" w:rsidRDefault="003541BC" w:rsidP="001A7791">
            <w:pPr>
              <w:jc w:val="center"/>
              <w:rPr>
                <w:rFonts w:ascii="Arial" w:eastAsia="標楷體" w:hAnsi="Arial" w:hint="eastAsia"/>
                <w:sz w:val="20"/>
              </w:rPr>
            </w:pPr>
            <w:r w:rsidRPr="00ED4991">
              <w:rPr>
                <w:rFonts w:ascii="Arial" w:eastAsia="標楷體" w:hint="eastAsia"/>
                <w:sz w:val="20"/>
              </w:rPr>
              <w:t>變更租費</w:t>
            </w:r>
          </w:p>
          <w:p w:rsidR="003541BC" w:rsidRPr="00ED4991" w:rsidRDefault="003541BC" w:rsidP="001A7791">
            <w:pPr>
              <w:jc w:val="center"/>
              <w:rPr>
                <w:rFonts w:ascii="Arial" w:eastAsia="標楷體" w:hAnsi="Arial"/>
                <w:sz w:val="20"/>
              </w:rPr>
            </w:pPr>
            <w:r w:rsidRPr="00ED4991">
              <w:rPr>
                <w:rFonts w:ascii="Arial" w:eastAsia="標楷體" w:hint="eastAsia"/>
                <w:sz w:val="20"/>
              </w:rPr>
              <w:t>方式</w:t>
            </w:r>
          </w:p>
        </w:tc>
        <w:tc>
          <w:tcPr>
            <w:tcW w:w="517" w:type="pct"/>
            <w:gridSpan w:val="4"/>
            <w:vMerge w:val="restart"/>
            <w:vAlign w:val="center"/>
          </w:tcPr>
          <w:p w:rsidR="003541BC" w:rsidRPr="00ED4991" w:rsidRDefault="003541BC" w:rsidP="001A7791">
            <w:pPr>
              <w:jc w:val="center"/>
              <w:rPr>
                <w:rFonts w:ascii="Arial" w:eastAsia="標楷體" w:hAnsi="Arial" w:hint="eastAsia"/>
                <w:sz w:val="20"/>
              </w:rPr>
            </w:pPr>
            <w:r w:rsidRPr="00ED4991">
              <w:rPr>
                <w:rFonts w:ascii="Arial" w:eastAsia="標楷體" w:hint="eastAsia"/>
                <w:sz w:val="20"/>
              </w:rPr>
              <w:t>變更</w:t>
            </w:r>
            <w:r w:rsidRPr="00ED4991">
              <w:rPr>
                <w:rFonts w:ascii="Arial" w:eastAsia="標楷體" w:hAnsi="Arial" w:hint="eastAsia"/>
                <w:sz w:val="20"/>
              </w:rPr>
              <w:t>ISP</w:t>
            </w:r>
          </w:p>
          <w:p w:rsidR="003541BC" w:rsidRPr="00ED4991" w:rsidRDefault="003541BC" w:rsidP="001A7791">
            <w:pPr>
              <w:jc w:val="center"/>
              <w:rPr>
                <w:rFonts w:ascii="Arial" w:eastAsia="標楷體" w:hAnsi="Arial"/>
                <w:sz w:val="20"/>
              </w:rPr>
            </w:pPr>
            <w:r w:rsidRPr="00ED4991">
              <w:rPr>
                <w:rFonts w:ascii="Arial" w:eastAsia="標楷體" w:hint="eastAsia"/>
                <w:sz w:val="20"/>
              </w:rPr>
              <w:t>連線</w:t>
            </w:r>
          </w:p>
        </w:tc>
        <w:tc>
          <w:tcPr>
            <w:tcW w:w="491" w:type="pct"/>
            <w:gridSpan w:val="3"/>
            <w:vMerge w:val="restart"/>
            <w:vAlign w:val="center"/>
          </w:tcPr>
          <w:p w:rsidR="003541BC" w:rsidRPr="00ED4991" w:rsidRDefault="003541BC" w:rsidP="001A7791">
            <w:pPr>
              <w:jc w:val="center"/>
              <w:rPr>
                <w:rFonts w:ascii="Arial" w:eastAsia="標楷體" w:hAnsi="Arial"/>
                <w:sz w:val="20"/>
              </w:rPr>
            </w:pPr>
            <w:r w:rsidRPr="00ED4991">
              <w:rPr>
                <w:rFonts w:ascii="Arial" w:eastAsia="標楷體" w:hint="eastAsia"/>
                <w:sz w:val="20"/>
              </w:rPr>
              <w:t>終止租用新世代光纖網路</w:t>
            </w:r>
          </w:p>
        </w:tc>
        <w:tc>
          <w:tcPr>
            <w:tcW w:w="351" w:type="pct"/>
            <w:gridSpan w:val="4"/>
            <w:vAlign w:val="center"/>
          </w:tcPr>
          <w:p w:rsidR="003541BC" w:rsidRPr="00ED4991" w:rsidRDefault="003541BC" w:rsidP="001A7791">
            <w:pPr>
              <w:jc w:val="center"/>
              <w:rPr>
                <w:rFonts w:ascii="Arial" w:eastAsia="標楷體" w:hAnsi="Arial"/>
                <w:sz w:val="20"/>
              </w:rPr>
            </w:pPr>
            <w:r w:rsidRPr="00ED4991">
              <w:rPr>
                <w:rFonts w:ascii="Arial" w:eastAsia="標楷體" w:hint="eastAsia"/>
                <w:sz w:val="20"/>
              </w:rPr>
              <w:t>新租</w:t>
            </w:r>
          </w:p>
        </w:tc>
        <w:tc>
          <w:tcPr>
            <w:tcW w:w="290" w:type="pct"/>
            <w:gridSpan w:val="2"/>
            <w:vAlign w:val="center"/>
          </w:tcPr>
          <w:p w:rsidR="003541BC" w:rsidRPr="00ED4991" w:rsidRDefault="003541BC" w:rsidP="001A7791">
            <w:pPr>
              <w:jc w:val="center"/>
              <w:rPr>
                <w:rFonts w:ascii="Arial" w:eastAsia="標楷體" w:hAnsi="Arial"/>
                <w:sz w:val="20"/>
              </w:rPr>
            </w:pPr>
            <w:r w:rsidRPr="00ED4991">
              <w:rPr>
                <w:rFonts w:ascii="Arial" w:eastAsia="標楷體" w:hint="eastAsia"/>
                <w:spacing w:val="-10"/>
                <w:sz w:val="20"/>
              </w:rPr>
              <w:t>終止</w:t>
            </w:r>
          </w:p>
        </w:tc>
        <w:tc>
          <w:tcPr>
            <w:tcW w:w="348" w:type="pct"/>
            <w:gridSpan w:val="2"/>
            <w:tcBorders>
              <w:right w:val="single" w:sz="4" w:space="0" w:color="auto"/>
            </w:tcBorders>
            <w:vAlign w:val="center"/>
          </w:tcPr>
          <w:p w:rsidR="003541BC" w:rsidRPr="00ED4991" w:rsidRDefault="003541BC" w:rsidP="001A7791">
            <w:pPr>
              <w:jc w:val="center"/>
              <w:rPr>
                <w:rFonts w:ascii="Arial" w:eastAsia="標楷體" w:hAnsi="Arial" w:hint="eastAsia"/>
                <w:sz w:val="20"/>
              </w:rPr>
            </w:pPr>
            <w:r w:rsidRPr="00ED4991">
              <w:rPr>
                <w:rFonts w:ascii="Arial" w:eastAsia="標楷體" w:hint="eastAsia"/>
                <w:sz w:val="20"/>
              </w:rPr>
              <w:t>租用</w:t>
            </w:r>
          </w:p>
        </w:tc>
        <w:tc>
          <w:tcPr>
            <w:tcW w:w="413" w:type="pct"/>
            <w:tcBorders>
              <w:left w:val="nil"/>
              <w:right w:val="single" w:sz="12" w:space="0" w:color="FF0000"/>
            </w:tcBorders>
            <w:vAlign w:val="center"/>
          </w:tcPr>
          <w:p w:rsidR="003541BC" w:rsidRPr="00ED4991" w:rsidRDefault="003541BC" w:rsidP="001A7791">
            <w:pPr>
              <w:jc w:val="center"/>
              <w:rPr>
                <w:rFonts w:ascii="Arial" w:eastAsia="標楷體" w:hAnsi="Arial"/>
                <w:sz w:val="20"/>
              </w:rPr>
            </w:pPr>
            <w:r w:rsidRPr="00ED4991">
              <w:rPr>
                <w:rFonts w:ascii="Arial" w:eastAsia="標楷體" w:hint="eastAsia"/>
                <w:sz w:val="20"/>
              </w:rPr>
              <w:t>異動</w:t>
            </w:r>
          </w:p>
        </w:tc>
      </w:tr>
      <w:tr w:rsidR="003541BC" w:rsidRPr="00ED4991" w:rsidTr="001A7791">
        <w:tblPrEx>
          <w:tblCellMar>
            <w:top w:w="0" w:type="dxa"/>
            <w:bottom w:w="0" w:type="dxa"/>
          </w:tblCellMar>
        </w:tblPrEx>
        <w:trPr>
          <w:cantSplit/>
          <w:trHeight w:val="248"/>
        </w:trPr>
        <w:tc>
          <w:tcPr>
            <w:tcW w:w="503" w:type="pct"/>
            <w:gridSpan w:val="3"/>
            <w:vMerge/>
            <w:tcBorders>
              <w:left w:val="single" w:sz="12" w:space="0" w:color="FF0000"/>
            </w:tcBorders>
            <w:vAlign w:val="center"/>
          </w:tcPr>
          <w:p w:rsidR="003541BC" w:rsidRPr="00ED4991" w:rsidRDefault="003541BC" w:rsidP="001A7791">
            <w:pPr>
              <w:jc w:val="center"/>
              <w:rPr>
                <w:rFonts w:ascii="Arial" w:eastAsia="標楷體" w:hAnsi="Arial"/>
                <w:sz w:val="20"/>
              </w:rPr>
            </w:pPr>
          </w:p>
        </w:tc>
        <w:tc>
          <w:tcPr>
            <w:tcW w:w="538" w:type="pct"/>
            <w:gridSpan w:val="6"/>
            <w:vMerge/>
            <w:vAlign w:val="center"/>
          </w:tcPr>
          <w:p w:rsidR="003541BC" w:rsidRPr="00ED4991" w:rsidRDefault="003541BC" w:rsidP="001A7791">
            <w:pPr>
              <w:jc w:val="center"/>
              <w:rPr>
                <w:rFonts w:ascii="Arial" w:eastAsia="標楷體" w:hAnsi="Arial" w:hint="eastAsia"/>
                <w:sz w:val="20"/>
              </w:rPr>
            </w:pPr>
          </w:p>
        </w:tc>
        <w:tc>
          <w:tcPr>
            <w:tcW w:w="482" w:type="pct"/>
            <w:gridSpan w:val="4"/>
            <w:vMerge/>
            <w:vAlign w:val="center"/>
          </w:tcPr>
          <w:p w:rsidR="003541BC" w:rsidRPr="00ED4991" w:rsidRDefault="003541BC" w:rsidP="001A7791">
            <w:pPr>
              <w:jc w:val="center"/>
              <w:rPr>
                <w:rFonts w:ascii="Arial" w:eastAsia="標楷體" w:hAnsi="Arial" w:hint="eastAsia"/>
                <w:sz w:val="20"/>
              </w:rPr>
            </w:pPr>
          </w:p>
        </w:tc>
        <w:tc>
          <w:tcPr>
            <w:tcW w:w="523" w:type="pct"/>
            <w:gridSpan w:val="5"/>
            <w:vMerge/>
            <w:vAlign w:val="center"/>
          </w:tcPr>
          <w:p w:rsidR="003541BC" w:rsidRPr="00ED4991" w:rsidRDefault="003541BC" w:rsidP="001A7791">
            <w:pPr>
              <w:jc w:val="center"/>
              <w:rPr>
                <w:rFonts w:ascii="Arial" w:eastAsia="標楷體" w:hAnsi="Arial" w:hint="eastAsia"/>
                <w:sz w:val="20"/>
              </w:rPr>
            </w:pPr>
          </w:p>
        </w:tc>
        <w:tc>
          <w:tcPr>
            <w:tcW w:w="544" w:type="pct"/>
            <w:gridSpan w:val="2"/>
            <w:vMerge/>
            <w:vAlign w:val="center"/>
          </w:tcPr>
          <w:p w:rsidR="003541BC" w:rsidRPr="00ED4991" w:rsidRDefault="003541BC" w:rsidP="001A7791">
            <w:pPr>
              <w:jc w:val="center"/>
              <w:rPr>
                <w:rFonts w:ascii="Arial" w:eastAsia="標楷體" w:hAnsi="Arial" w:hint="eastAsia"/>
                <w:sz w:val="20"/>
              </w:rPr>
            </w:pPr>
          </w:p>
        </w:tc>
        <w:tc>
          <w:tcPr>
            <w:tcW w:w="517" w:type="pct"/>
            <w:gridSpan w:val="4"/>
            <w:vMerge/>
            <w:vAlign w:val="center"/>
          </w:tcPr>
          <w:p w:rsidR="003541BC" w:rsidRPr="00ED4991" w:rsidRDefault="003541BC" w:rsidP="001A7791">
            <w:pPr>
              <w:jc w:val="center"/>
              <w:rPr>
                <w:rFonts w:ascii="Arial" w:eastAsia="標楷體" w:hAnsi="Arial" w:hint="eastAsia"/>
                <w:sz w:val="20"/>
              </w:rPr>
            </w:pPr>
          </w:p>
        </w:tc>
        <w:tc>
          <w:tcPr>
            <w:tcW w:w="491" w:type="pct"/>
            <w:gridSpan w:val="3"/>
            <w:vMerge/>
            <w:vAlign w:val="center"/>
          </w:tcPr>
          <w:p w:rsidR="003541BC" w:rsidRPr="00ED4991" w:rsidRDefault="003541BC" w:rsidP="001A7791">
            <w:pPr>
              <w:jc w:val="center"/>
              <w:rPr>
                <w:rFonts w:ascii="Arial" w:eastAsia="標楷體" w:hAnsi="Arial" w:hint="eastAsia"/>
                <w:sz w:val="20"/>
              </w:rPr>
            </w:pPr>
          </w:p>
        </w:tc>
        <w:tc>
          <w:tcPr>
            <w:tcW w:w="641" w:type="pct"/>
            <w:gridSpan w:val="6"/>
            <w:vAlign w:val="center"/>
          </w:tcPr>
          <w:p w:rsidR="003541BC" w:rsidRPr="00ED4991" w:rsidRDefault="003541BC" w:rsidP="001A7791">
            <w:pPr>
              <w:jc w:val="center"/>
              <w:rPr>
                <w:rFonts w:ascii="Arial" w:eastAsia="標楷體" w:hAnsi="Arial" w:hint="eastAsia"/>
                <w:sz w:val="20"/>
              </w:rPr>
            </w:pPr>
            <w:r w:rsidRPr="00ED4991">
              <w:rPr>
                <w:rFonts w:ascii="Arial" w:eastAsia="標楷體" w:hAnsi="Arial" w:hint="eastAsia"/>
                <w:spacing w:val="-10"/>
                <w:sz w:val="20"/>
              </w:rPr>
              <w:t>HiLink</w:t>
            </w:r>
          </w:p>
        </w:tc>
        <w:tc>
          <w:tcPr>
            <w:tcW w:w="761" w:type="pct"/>
            <w:gridSpan w:val="3"/>
            <w:tcBorders>
              <w:right w:val="single" w:sz="12" w:space="0" w:color="FF0000"/>
            </w:tcBorders>
            <w:vAlign w:val="center"/>
          </w:tcPr>
          <w:p w:rsidR="003541BC" w:rsidRPr="00ED4991" w:rsidRDefault="003541BC" w:rsidP="001A7791">
            <w:pPr>
              <w:jc w:val="center"/>
              <w:rPr>
                <w:rFonts w:ascii="Arial" w:eastAsia="標楷體" w:hAnsi="Arial"/>
                <w:sz w:val="20"/>
              </w:rPr>
            </w:pPr>
            <w:r w:rsidRPr="00ED4991">
              <w:rPr>
                <w:rFonts w:ascii="Arial" w:eastAsia="標楷體" w:hAnsi="Arial"/>
                <w:sz w:val="20"/>
              </w:rPr>
              <w:t>WLAN</w:t>
            </w:r>
          </w:p>
        </w:tc>
      </w:tr>
      <w:tr w:rsidR="003541BC" w:rsidRPr="00ED4991" w:rsidTr="001A7791">
        <w:tblPrEx>
          <w:tblCellMar>
            <w:top w:w="0" w:type="dxa"/>
            <w:bottom w:w="0" w:type="dxa"/>
          </w:tblCellMar>
        </w:tblPrEx>
        <w:trPr>
          <w:cantSplit/>
          <w:trHeight w:val="281"/>
        </w:trPr>
        <w:tc>
          <w:tcPr>
            <w:tcW w:w="2775" w:type="pct"/>
            <w:gridSpan w:val="22"/>
            <w:tcBorders>
              <w:left w:val="single" w:sz="12" w:space="0" w:color="FF0000"/>
              <w:right w:val="single" w:sz="2" w:space="0" w:color="auto"/>
            </w:tcBorders>
            <w:vAlign w:val="center"/>
          </w:tcPr>
          <w:p w:rsidR="003541BC" w:rsidRPr="00ED4991" w:rsidRDefault="003541BC" w:rsidP="001A7791">
            <w:pPr>
              <w:jc w:val="center"/>
              <w:rPr>
                <w:rFonts w:ascii="Arial" w:eastAsia="標楷體" w:hAnsi="Arial" w:hint="eastAsia"/>
                <w:sz w:val="20"/>
              </w:rPr>
            </w:pPr>
            <w:r w:rsidRPr="00ED4991">
              <w:rPr>
                <w:rFonts w:ascii="Arial" w:eastAsia="標楷體" w:hint="eastAsia"/>
                <w:sz w:val="20"/>
              </w:rPr>
              <w:t>異</w:t>
            </w:r>
            <w:r w:rsidRPr="00ED4991">
              <w:rPr>
                <w:rFonts w:ascii="Arial" w:eastAsia="標楷體" w:hAnsi="Arial" w:hint="eastAsia"/>
                <w:sz w:val="20"/>
              </w:rPr>
              <w:t xml:space="preserve"> </w:t>
            </w:r>
            <w:r w:rsidRPr="00ED4991">
              <w:rPr>
                <w:rFonts w:ascii="Arial" w:eastAsia="標楷體" w:hint="eastAsia"/>
                <w:sz w:val="20"/>
              </w:rPr>
              <w:t>動</w:t>
            </w:r>
            <w:r w:rsidRPr="00ED4991">
              <w:rPr>
                <w:rFonts w:ascii="Arial" w:eastAsia="標楷體" w:hAnsi="Arial"/>
                <w:sz w:val="20"/>
              </w:rPr>
              <w:t xml:space="preserve"> </w:t>
            </w:r>
            <w:r w:rsidRPr="00ED4991">
              <w:rPr>
                <w:rFonts w:ascii="Arial" w:eastAsia="標楷體" w:hint="eastAsia"/>
                <w:sz w:val="20"/>
              </w:rPr>
              <w:t>前</w:t>
            </w:r>
            <w:r w:rsidRPr="00ED4991">
              <w:rPr>
                <w:rFonts w:ascii="Arial" w:eastAsia="標楷體" w:hAnsi="Arial"/>
                <w:sz w:val="20"/>
              </w:rPr>
              <w:t xml:space="preserve"> (</w:t>
            </w:r>
            <w:r w:rsidRPr="00ED4991">
              <w:rPr>
                <w:rFonts w:ascii="Arial" w:eastAsia="標楷體" w:hint="eastAsia"/>
                <w:sz w:val="20"/>
              </w:rPr>
              <w:t>原資料</w:t>
            </w:r>
            <w:r w:rsidRPr="00ED4991">
              <w:rPr>
                <w:rFonts w:ascii="Arial" w:eastAsia="標楷體" w:hAnsi="Arial"/>
                <w:sz w:val="20"/>
              </w:rPr>
              <w:t>)</w:t>
            </w:r>
          </w:p>
        </w:tc>
        <w:tc>
          <w:tcPr>
            <w:tcW w:w="2225" w:type="pct"/>
            <w:gridSpan w:val="14"/>
            <w:tcBorders>
              <w:left w:val="nil"/>
              <w:bottom w:val="single" w:sz="4" w:space="0" w:color="auto"/>
              <w:right w:val="single" w:sz="12" w:space="0" w:color="FF0000"/>
            </w:tcBorders>
            <w:vAlign w:val="center"/>
          </w:tcPr>
          <w:p w:rsidR="003541BC" w:rsidRPr="00ED4991" w:rsidRDefault="003541BC" w:rsidP="001A7791">
            <w:pPr>
              <w:jc w:val="center"/>
              <w:rPr>
                <w:rFonts w:ascii="Arial" w:eastAsia="標楷體" w:hAnsi="Arial" w:hint="eastAsia"/>
                <w:sz w:val="20"/>
              </w:rPr>
            </w:pPr>
            <w:r w:rsidRPr="00ED4991">
              <w:rPr>
                <w:rFonts w:ascii="Arial" w:eastAsia="標楷體" w:hint="eastAsia"/>
                <w:sz w:val="20"/>
              </w:rPr>
              <w:t>異</w:t>
            </w:r>
            <w:r w:rsidRPr="00ED4991">
              <w:rPr>
                <w:rFonts w:ascii="Arial" w:eastAsia="標楷體" w:hAnsi="Arial"/>
                <w:sz w:val="20"/>
              </w:rPr>
              <w:t xml:space="preserve"> </w:t>
            </w:r>
            <w:r w:rsidRPr="00ED4991">
              <w:rPr>
                <w:rFonts w:ascii="Arial" w:eastAsia="標楷體" w:hint="eastAsia"/>
                <w:sz w:val="20"/>
              </w:rPr>
              <w:t>動</w:t>
            </w:r>
            <w:r w:rsidRPr="00ED4991">
              <w:rPr>
                <w:rFonts w:ascii="Arial" w:eastAsia="標楷體" w:hAnsi="Arial"/>
                <w:sz w:val="20"/>
              </w:rPr>
              <w:t xml:space="preserve"> </w:t>
            </w:r>
            <w:r w:rsidRPr="00ED4991">
              <w:rPr>
                <w:rFonts w:ascii="Arial" w:eastAsia="標楷體" w:hint="eastAsia"/>
                <w:sz w:val="20"/>
              </w:rPr>
              <w:t>後</w:t>
            </w:r>
            <w:r w:rsidRPr="00ED4991">
              <w:rPr>
                <w:rFonts w:ascii="Arial" w:eastAsia="標楷體" w:hAnsi="Arial" w:hint="eastAsia"/>
                <w:sz w:val="20"/>
              </w:rPr>
              <w:t xml:space="preserve"> (</w:t>
            </w:r>
            <w:r w:rsidRPr="00ED4991">
              <w:rPr>
                <w:rFonts w:ascii="Arial" w:eastAsia="標楷體" w:hint="eastAsia"/>
                <w:sz w:val="20"/>
              </w:rPr>
              <w:t>新資料</w:t>
            </w:r>
            <w:r w:rsidRPr="00ED4991">
              <w:rPr>
                <w:rFonts w:ascii="Arial" w:eastAsia="標楷體" w:hAnsi="Arial" w:hint="eastAsia"/>
                <w:sz w:val="20"/>
              </w:rPr>
              <w:t>)</w:t>
            </w:r>
          </w:p>
        </w:tc>
      </w:tr>
      <w:tr w:rsidR="003541BC" w:rsidRPr="00ED4991" w:rsidTr="001A7791">
        <w:tblPrEx>
          <w:tblCellMar>
            <w:top w:w="0" w:type="dxa"/>
            <w:bottom w:w="0" w:type="dxa"/>
          </w:tblCellMar>
        </w:tblPrEx>
        <w:trPr>
          <w:cantSplit/>
          <w:trHeight w:val="375"/>
        </w:trPr>
        <w:tc>
          <w:tcPr>
            <w:tcW w:w="503" w:type="pct"/>
            <w:gridSpan w:val="3"/>
            <w:tcBorders>
              <w:left w:val="single" w:sz="12" w:space="0" w:color="FF0000"/>
            </w:tcBorders>
            <w:vAlign w:val="center"/>
          </w:tcPr>
          <w:p w:rsidR="003541BC" w:rsidRPr="00ED4991" w:rsidRDefault="003541BC" w:rsidP="001A7791">
            <w:pPr>
              <w:snapToGrid w:val="0"/>
              <w:rPr>
                <w:rFonts w:ascii="Arial" w:eastAsia="標楷體" w:hAnsi="Arial" w:hint="eastAsia"/>
                <w:sz w:val="22"/>
              </w:rPr>
            </w:pPr>
            <w:r w:rsidRPr="00ED4991">
              <w:rPr>
                <w:rFonts w:ascii="Arial" w:eastAsia="標楷體" w:hAnsi="Arial" w:hint="eastAsia"/>
                <w:sz w:val="22"/>
              </w:rPr>
              <w:t>專線號碼</w:t>
            </w:r>
          </w:p>
        </w:tc>
        <w:tc>
          <w:tcPr>
            <w:tcW w:w="2272" w:type="pct"/>
            <w:gridSpan w:val="19"/>
            <w:vAlign w:val="center"/>
          </w:tcPr>
          <w:p w:rsidR="003541BC" w:rsidRPr="00ED4991" w:rsidRDefault="003541BC" w:rsidP="001A7791">
            <w:pPr>
              <w:jc w:val="center"/>
              <w:rPr>
                <w:rFonts w:ascii="Arial" w:eastAsia="標楷體" w:hAnsi="Arial"/>
                <w:sz w:val="20"/>
              </w:rPr>
            </w:pPr>
            <w:r w:rsidRPr="00ED4991">
              <w:rPr>
                <w:rFonts w:ascii="Arial" w:eastAsia="標楷體" w:hAnsi="Arial"/>
                <w:sz w:val="20"/>
              </w:rPr>
              <w:fldChar w:fldCharType="begin"/>
            </w:r>
            <w:r w:rsidRPr="00ED4991">
              <w:rPr>
                <w:rFonts w:ascii="Arial" w:eastAsia="標楷體" w:hAnsi="Arial"/>
                <w:sz w:val="20"/>
              </w:rPr>
              <w:instrText xml:space="preserve"> MERGEFIELD serviceNum </w:instrText>
            </w:r>
            <w:r>
              <w:rPr>
                <w:rFonts w:ascii="Arial" w:eastAsia="標楷體" w:hAnsi="Arial"/>
                <w:sz w:val="20"/>
              </w:rPr>
              <w:fldChar w:fldCharType="separate"/>
            </w:r>
            <w:r>
              <w:rPr>
                <w:rFonts w:ascii="Arial" w:eastAsia="標楷體" w:hAnsi="Arial"/>
                <w:noProof/>
                <w:sz w:val="20"/>
              </w:rPr>
              <w:t>«serviceNum»</w:t>
            </w:r>
            <w:r w:rsidRPr="00ED4991">
              <w:rPr>
                <w:rFonts w:ascii="Arial" w:eastAsia="標楷體" w:hAnsi="Arial"/>
                <w:sz w:val="20"/>
              </w:rPr>
              <w:fldChar w:fldCharType="end"/>
            </w:r>
          </w:p>
        </w:tc>
        <w:tc>
          <w:tcPr>
            <w:tcW w:w="2225" w:type="pct"/>
            <w:gridSpan w:val="14"/>
            <w:tcBorders>
              <w:bottom w:val="nil"/>
              <w:right w:val="single" w:sz="12" w:space="0" w:color="FF0000"/>
            </w:tcBorders>
            <w:vAlign w:val="center"/>
          </w:tcPr>
          <w:p w:rsidR="003541BC" w:rsidRPr="00ED4991" w:rsidRDefault="003541BC" w:rsidP="001A7791">
            <w:pPr>
              <w:jc w:val="center"/>
              <w:rPr>
                <w:rFonts w:ascii="Arial" w:eastAsia="標楷體" w:hAnsi="Arial"/>
                <w:sz w:val="20"/>
              </w:rPr>
            </w:pPr>
          </w:p>
        </w:tc>
      </w:tr>
      <w:tr w:rsidR="003541BC" w:rsidRPr="00ED4991" w:rsidTr="001A7791">
        <w:tblPrEx>
          <w:tblCellMar>
            <w:top w:w="0" w:type="dxa"/>
            <w:bottom w:w="0" w:type="dxa"/>
          </w:tblCellMar>
        </w:tblPrEx>
        <w:trPr>
          <w:cantSplit/>
          <w:trHeight w:val="600"/>
        </w:trPr>
        <w:tc>
          <w:tcPr>
            <w:tcW w:w="503" w:type="pct"/>
            <w:gridSpan w:val="3"/>
            <w:tcBorders>
              <w:left w:val="single" w:sz="12" w:space="0" w:color="FF0000"/>
            </w:tcBorders>
            <w:vAlign w:val="center"/>
          </w:tcPr>
          <w:p w:rsidR="003541BC" w:rsidRPr="00ED4991" w:rsidRDefault="003541BC" w:rsidP="001A7791">
            <w:pPr>
              <w:jc w:val="center"/>
              <w:rPr>
                <w:rFonts w:ascii="Arial" w:eastAsia="標楷體" w:hAnsi="Arial"/>
                <w:sz w:val="22"/>
              </w:rPr>
            </w:pPr>
            <w:r w:rsidRPr="00ED4991">
              <w:rPr>
                <w:rFonts w:ascii="Arial" w:eastAsia="標楷體" w:hint="eastAsia"/>
                <w:sz w:val="22"/>
              </w:rPr>
              <w:t>客戶名稱</w:t>
            </w:r>
            <w:r w:rsidRPr="00ED4991">
              <w:rPr>
                <w:rFonts w:ascii="Arial" w:eastAsia="標楷體" w:hAnsi="Arial"/>
                <w:sz w:val="22"/>
              </w:rPr>
              <w:t xml:space="preserve"> </w:t>
            </w:r>
          </w:p>
        </w:tc>
        <w:tc>
          <w:tcPr>
            <w:tcW w:w="1252" w:type="pct"/>
            <w:gridSpan w:val="12"/>
            <w:vAlign w:val="center"/>
          </w:tcPr>
          <w:p w:rsidR="003541BC" w:rsidRPr="0012064C" w:rsidRDefault="003541BC" w:rsidP="001A7791">
            <w:pPr>
              <w:snapToGrid w:val="0"/>
              <w:rPr>
                <w:rFonts w:ascii="Arial" w:eastAsia="標楷體" w:hAnsi="Arial"/>
                <w:b/>
                <w:bCs/>
                <w:szCs w:val="24"/>
              </w:rPr>
            </w:pPr>
            <w:r w:rsidRPr="0012064C">
              <w:rPr>
                <w:rFonts w:ascii="Arial" w:eastAsia="標楷體" w:hAnsi="Arial"/>
                <w:b/>
                <w:bCs/>
                <w:szCs w:val="24"/>
              </w:rPr>
              <w:fldChar w:fldCharType="begin"/>
            </w:r>
            <w:r w:rsidRPr="0012064C">
              <w:rPr>
                <w:rFonts w:ascii="Arial" w:eastAsia="標楷體" w:hAnsi="Arial"/>
                <w:b/>
                <w:bCs/>
                <w:szCs w:val="24"/>
              </w:rPr>
              <w:instrText xml:space="preserve"> MERGEFIELD customerName </w:instrText>
            </w:r>
            <w:r w:rsidRPr="0012064C">
              <w:rPr>
                <w:rFonts w:ascii="Arial" w:eastAsia="標楷體" w:hAnsi="Arial"/>
                <w:b/>
                <w:bCs/>
                <w:szCs w:val="24"/>
              </w:rPr>
              <w:fldChar w:fldCharType="separate"/>
            </w:r>
            <w:r w:rsidRPr="0012064C">
              <w:rPr>
                <w:rFonts w:ascii="Arial" w:eastAsia="標楷體" w:hAnsi="Arial"/>
                <w:b/>
                <w:bCs/>
                <w:noProof/>
                <w:szCs w:val="24"/>
              </w:rPr>
              <w:t>«customerName»</w:t>
            </w:r>
            <w:r w:rsidRPr="0012064C">
              <w:rPr>
                <w:rFonts w:ascii="Arial" w:eastAsia="標楷體" w:hAnsi="Arial"/>
                <w:b/>
                <w:bCs/>
                <w:szCs w:val="24"/>
              </w:rPr>
              <w:fldChar w:fldCharType="end"/>
            </w:r>
          </w:p>
        </w:tc>
        <w:tc>
          <w:tcPr>
            <w:tcW w:w="228" w:type="pct"/>
            <w:gridSpan w:val="2"/>
            <w:vAlign w:val="center"/>
          </w:tcPr>
          <w:p w:rsidR="003541BC" w:rsidRPr="00ED4991" w:rsidRDefault="003541BC" w:rsidP="001A7791">
            <w:pPr>
              <w:snapToGrid w:val="0"/>
              <w:jc w:val="center"/>
              <w:rPr>
                <w:rFonts w:ascii="Arial" w:eastAsia="標楷體" w:hAnsi="Arial"/>
                <w:sz w:val="18"/>
              </w:rPr>
            </w:pPr>
            <w:r w:rsidRPr="00ED4991">
              <w:rPr>
                <w:rFonts w:ascii="Arial" w:eastAsia="標楷體" w:hint="eastAsia"/>
                <w:sz w:val="18"/>
              </w:rPr>
              <w:t>代</w:t>
            </w:r>
          </w:p>
          <w:p w:rsidR="003541BC" w:rsidRPr="00ED4991" w:rsidRDefault="003541BC" w:rsidP="001A7791">
            <w:pPr>
              <w:snapToGrid w:val="0"/>
              <w:jc w:val="center"/>
              <w:rPr>
                <w:rFonts w:ascii="Arial" w:eastAsia="標楷體" w:hAnsi="Arial"/>
                <w:sz w:val="18"/>
              </w:rPr>
            </w:pPr>
            <w:r w:rsidRPr="00ED4991">
              <w:rPr>
                <w:rFonts w:ascii="Arial" w:eastAsia="標楷體" w:hint="eastAsia"/>
                <w:sz w:val="18"/>
              </w:rPr>
              <w:t>表</w:t>
            </w:r>
          </w:p>
          <w:p w:rsidR="003541BC" w:rsidRPr="00ED4991" w:rsidRDefault="003541BC" w:rsidP="001A7791">
            <w:pPr>
              <w:snapToGrid w:val="0"/>
              <w:jc w:val="center"/>
              <w:rPr>
                <w:rFonts w:ascii="Arial" w:eastAsia="標楷體" w:hAnsi="Arial" w:hint="eastAsia"/>
                <w:sz w:val="20"/>
              </w:rPr>
            </w:pPr>
            <w:r w:rsidRPr="00ED4991">
              <w:rPr>
                <w:rFonts w:ascii="Arial" w:eastAsia="標楷體" w:hint="eastAsia"/>
                <w:sz w:val="18"/>
              </w:rPr>
              <w:t>人</w:t>
            </w:r>
          </w:p>
        </w:tc>
        <w:tc>
          <w:tcPr>
            <w:tcW w:w="792" w:type="pct"/>
            <w:gridSpan w:val="5"/>
            <w:vAlign w:val="center"/>
          </w:tcPr>
          <w:p w:rsidR="003541BC" w:rsidRPr="00ED4991" w:rsidRDefault="003541BC" w:rsidP="001A7791">
            <w:pPr>
              <w:snapToGrid w:val="0"/>
              <w:jc w:val="center"/>
              <w:rPr>
                <w:rFonts w:ascii="Arial" w:eastAsia="標楷體" w:hAnsi="Arial" w:hint="eastAsia"/>
                <w:b/>
                <w:bCs/>
              </w:rPr>
            </w:pPr>
            <w:r w:rsidRPr="00ED4991">
              <w:rPr>
                <w:rFonts w:ascii="Arial" w:eastAsia="標楷體" w:hAnsi="Arial"/>
                <w:b/>
                <w:bCs/>
              </w:rPr>
              <w:fldChar w:fldCharType="begin"/>
            </w:r>
            <w:r w:rsidRPr="00ED4991">
              <w:rPr>
                <w:rFonts w:ascii="Arial" w:eastAsia="標楷體" w:hAnsi="Arial"/>
                <w:b/>
                <w:bCs/>
              </w:rPr>
              <w:instrText xml:space="preserve"> </w:instrText>
            </w:r>
            <w:r w:rsidRPr="00ED4991">
              <w:rPr>
                <w:rFonts w:ascii="Arial" w:eastAsia="標楷體" w:hAnsi="Arial" w:hint="eastAsia"/>
                <w:b/>
                <w:bCs/>
              </w:rPr>
              <w:instrText>MERGEFIELD representor</w:instrText>
            </w:r>
            <w:r w:rsidRPr="00ED4991">
              <w:rPr>
                <w:rFonts w:ascii="Arial" w:eastAsia="標楷體" w:hAnsi="Arial"/>
                <w:b/>
                <w:bCs/>
              </w:rPr>
              <w:instrText xml:space="preserve"> </w:instrText>
            </w:r>
            <w:r w:rsidRPr="00ED4991">
              <w:rPr>
                <w:rFonts w:ascii="Arial" w:eastAsia="標楷體" w:hAnsi="Arial"/>
                <w:b/>
                <w:bCs/>
              </w:rPr>
              <w:fldChar w:fldCharType="separate"/>
            </w:r>
            <w:r>
              <w:rPr>
                <w:rFonts w:ascii="Arial" w:eastAsia="標楷體" w:hAnsi="Arial"/>
                <w:b/>
                <w:bCs/>
                <w:noProof/>
              </w:rPr>
              <w:t>«representor»</w:t>
            </w:r>
            <w:r w:rsidRPr="00ED4991">
              <w:rPr>
                <w:rFonts w:ascii="Arial" w:eastAsia="標楷體" w:hAnsi="Arial"/>
                <w:b/>
                <w:bCs/>
              </w:rPr>
              <w:fldChar w:fldCharType="end"/>
            </w:r>
          </w:p>
        </w:tc>
        <w:tc>
          <w:tcPr>
            <w:tcW w:w="1354" w:type="pct"/>
            <w:gridSpan w:val="10"/>
            <w:tcBorders>
              <w:right w:val="single" w:sz="4" w:space="0" w:color="000000"/>
            </w:tcBorders>
            <w:vAlign w:val="center"/>
          </w:tcPr>
          <w:p w:rsidR="003541BC" w:rsidRPr="00ED4991" w:rsidRDefault="003541BC" w:rsidP="001A7791">
            <w:pPr>
              <w:snapToGrid w:val="0"/>
              <w:jc w:val="center"/>
              <w:rPr>
                <w:rFonts w:ascii="Arial" w:eastAsia="標楷體" w:hAnsi="Arial" w:hint="eastAsia"/>
                <w:sz w:val="16"/>
              </w:rPr>
            </w:pPr>
          </w:p>
        </w:tc>
        <w:tc>
          <w:tcPr>
            <w:tcW w:w="196" w:type="pct"/>
            <w:gridSpan w:val="2"/>
            <w:tcBorders>
              <w:left w:val="single" w:sz="4" w:space="0" w:color="000000"/>
              <w:bottom w:val="single" w:sz="4" w:space="0" w:color="000000"/>
              <w:right w:val="single" w:sz="4" w:space="0" w:color="000000"/>
            </w:tcBorders>
            <w:vAlign w:val="center"/>
          </w:tcPr>
          <w:p w:rsidR="003541BC" w:rsidRPr="00ED4991" w:rsidRDefault="003541BC" w:rsidP="001A7791">
            <w:pPr>
              <w:snapToGrid w:val="0"/>
              <w:jc w:val="center"/>
              <w:rPr>
                <w:rFonts w:ascii="Arial" w:eastAsia="標楷體" w:hAnsi="Arial"/>
                <w:sz w:val="18"/>
              </w:rPr>
            </w:pPr>
            <w:r w:rsidRPr="00ED4991">
              <w:rPr>
                <w:rFonts w:ascii="Arial" w:eastAsia="標楷體" w:hint="eastAsia"/>
                <w:sz w:val="18"/>
              </w:rPr>
              <w:t>代</w:t>
            </w:r>
          </w:p>
          <w:p w:rsidR="003541BC" w:rsidRPr="00ED4991" w:rsidRDefault="003541BC" w:rsidP="001A7791">
            <w:pPr>
              <w:snapToGrid w:val="0"/>
              <w:jc w:val="center"/>
              <w:rPr>
                <w:rFonts w:ascii="Arial" w:eastAsia="標楷體" w:hAnsi="Arial"/>
                <w:sz w:val="18"/>
              </w:rPr>
            </w:pPr>
            <w:r w:rsidRPr="00ED4991">
              <w:rPr>
                <w:rFonts w:ascii="Arial" w:eastAsia="標楷體" w:hAnsi="Arial"/>
                <w:sz w:val="18"/>
              </w:rPr>
              <w:t>.</w:t>
            </w:r>
            <w:r w:rsidRPr="00ED4991">
              <w:rPr>
                <w:rFonts w:ascii="Arial" w:eastAsia="標楷體" w:hint="eastAsia"/>
                <w:sz w:val="18"/>
              </w:rPr>
              <w:t>表</w:t>
            </w:r>
          </w:p>
          <w:p w:rsidR="003541BC" w:rsidRPr="00ED4991" w:rsidRDefault="003541BC" w:rsidP="001A7791">
            <w:pPr>
              <w:snapToGrid w:val="0"/>
              <w:jc w:val="center"/>
              <w:rPr>
                <w:rFonts w:ascii="Arial" w:eastAsia="標楷體" w:hAnsi="Arial" w:hint="eastAsia"/>
                <w:sz w:val="16"/>
              </w:rPr>
            </w:pPr>
            <w:r w:rsidRPr="00ED4991">
              <w:rPr>
                <w:rFonts w:ascii="Arial" w:eastAsia="標楷體" w:hint="eastAsia"/>
                <w:sz w:val="18"/>
              </w:rPr>
              <w:t>人</w:t>
            </w:r>
          </w:p>
        </w:tc>
        <w:tc>
          <w:tcPr>
            <w:tcW w:w="675" w:type="pct"/>
            <w:gridSpan w:val="2"/>
            <w:tcBorders>
              <w:left w:val="single" w:sz="4" w:space="0" w:color="000000"/>
              <w:bottom w:val="single" w:sz="4" w:space="0" w:color="000000"/>
              <w:right w:val="single" w:sz="12" w:space="0" w:color="FF0000"/>
            </w:tcBorders>
            <w:vAlign w:val="center"/>
          </w:tcPr>
          <w:p w:rsidR="003541BC" w:rsidRPr="00ED4991" w:rsidRDefault="003541BC" w:rsidP="001A7791">
            <w:pPr>
              <w:snapToGrid w:val="0"/>
              <w:jc w:val="center"/>
              <w:rPr>
                <w:rFonts w:ascii="Arial" w:eastAsia="標楷體" w:hAnsi="Arial"/>
                <w:sz w:val="16"/>
              </w:rPr>
            </w:pPr>
          </w:p>
        </w:tc>
      </w:tr>
      <w:tr w:rsidR="003541BC" w:rsidRPr="00ED4991" w:rsidTr="001A7791">
        <w:tblPrEx>
          <w:tblCellMar>
            <w:top w:w="0" w:type="dxa"/>
            <w:bottom w:w="0" w:type="dxa"/>
          </w:tblCellMar>
        </w:tblPrEx>
        <w:trPr>
          <w:cantSplit/>
          <w:trHeight w:val="320"/>
        </w:trPr>
        <w:tc>
          <w:tcPr>
            <w:tcW w:w="503" w:type="pct"/>
            <w:gridSpan w:val="3"/>
            <w:tcBorders>
              <w:left w:val="single" w:sz="12" w:space="0" w:color="FF0000"/>
            </w:tcBorders>
            <w:vAlign w:val="center"/>
          </w:tcPr>
          <w:p w:rsidR="003541BC" w:rsidRPr="00ED4991" w:rsidRDefault="003541BC" w:rsidP="001A7791">
            <w:pPr>
              <w:snapToGrid w:val="0"/>
              <w:jc w:val="center"/>
              <w:rPr>
                <w:rFonts w:ascii="Arial" w:eastAsia="標楷體" w:hAnsi="Arial"/>
                <w:sz w:val="20"/>
              </w:rPr>
            </w:pPr>
            <w:r w:rsidRPr="00ED4991">
              <w:rPr>
                <w:rFonts w:ascii="Arial" w:eastAsia="標楷體" w:hint="eastAsia"/>
                <w:sz w:val="20"/>
              </w:rPr>
              <w:t>證照號碼或身分證字號</w:t>
            </w:r>
          </w:p>
        </w:tc>
        <w:tc>
          <w:tcPr>
            <w:tcW w:w="1252" w:type="pct"/>
            <w:gridSpan w:val="12"/>
            <w:vAlign w:val="center"/>
          </w:tcPr>
          <w:p w:rsidR="003541BC" w:rsidRPr="00ED4991" w:rsidRDefault="003541BC" w:rsidP="001A7791">
            <w:pPr>
              <w:snapToGrid w:val="0"/>
              <w:jc w:val="center"/>
              <w:rPr>
                <w:rFonts w:ascii="Arial" w:eastAsia="標楷體" w:hAnsi="Arial" w:hint="eastAsia"/>
                <w:b/>
                <w:bCs/>
              </w:rPr>
            </w:pPr>
            <w:r w:rsidRPr="00ED4991">
              <w:rPr>
                <w:rFonts w:ascii="Arial" w:eastAsia="標楷體" w:hAnsi="Arial"/>
                <w:b/>
                <w:bCs/>
              </w:rPr>
              <w:fldChar w:fldCharType="begin"/>
            </w:r>
            <w:r w:rsidRPr="00ED4991">
              <w:rPr>
                <w:rFonts w:ascii="Arial" w:eastAsia="標楷體" w:hAnsi="Arial"/>
                <w:b/>
                <w:bCs/>
              </w:rPr>
              <w:instrText xml:space="preserve"> </w:instrText>
            </w:r>
            <w:r w:rsidRPr="00ED4991">
              <w:rPr>
                <w:rFonts w:ascii="Arial" w:eastAsia="標楷體" w:hAnsi="Arial" w:hint="eastAsia"/>
                <w:b/>
                <w:bCs/>
              </w:rPr>
              <w:instrText>MERGEFIELD vatNum</w:instrText>
            </w:r>
            <w:r w:rsidRPr="00ED4991">
              <w:rPr>
                <w:rFonts w:ascii="Arial" w:eastAsia="標楷體" w:hAnsi="Arial"/>
                <w:b/>
                <w:bCs/>
              </w:rPr>
              <w:instrText xml:space="preserve"> </w:instrText>
            </w:r>
            <w:r w:rsidRPr="00ED4991">
              <w:rPr>
                <w:rFonts w:ascii="Arial" w:eastAsia="標楷體" w:hAnsi="Arial"/>
                <w:b/>
                <w:bCs/>
              </w:rPr>
              <w:fldChar w:fldCharType="separate"/>
            </w:r>
            <w:r>
              <w:rPr>
                <w:rFonts w:ascii="Arial" w:eastAsia="標楷體" w:hAnsi="Arial"/>
                <w:b/>
                <w:bCs/>
                <w:noProof/>
              </w:rPr>
              <w:t>«vatNum»</w:t>
            </w:r>
            <w:r w:rsidRPr="00ED4991">
              <w:rPr>
                <w:rFonts w:ascii="Arial" w:eastAsia="標楷體" w:hAnsi="Arial"/>
                <w:b/>
                <w:bCs/>
              </w:rPr>
              <w:fldChar w:fldCharType="end"/>
            </w:r>
          </w:p>
        </w:tc>
        <w:tc>
          <w:tcPr>
            <w:tcW w:w="228" w:type="pct"/>
            <w:gridSpan w:val="2"/>
            <w:vAlign w:val="center"/>
          </w:tcPr>
          <w:p w:rsidR="003541BC" w:rsidRPr="00ED4991" w:rsidRDefault="003541BC" w:rsidP="001A7791">
            <w:pPr>
              <w:snapToGrid w:val="0"/>
              <w:jc w:val="center"/>
              <w:rPr>
                <w:rFonts w:ascii="Arial" w:eastAsia="標楷體" w:hAnsi="Arial" w:hint="eastAsia"/>
                <w:sz w:val="16"/>
              </w:rPr>
            </w:pPr>
            <w:r w:rsidRPr="00ED4991">
              <w:rPr>
                <w:rFonts w:ascii="Arial" w:eastAsia="標楷體" w:hint="eastAsia"/>
                <w:sz w:val="16"/>
              </w:rPr>
              <w:t>身分證字號</w:t>
            </w:r>
          </w:p>
        </w:tc>
        <w:tc>
          <w:tcPr>
            <w:tcW w:w="792" w:type="pct"/>
            <w:gridSpan w:val="5"/>
            <w:vAlign w:val="center"/>
          </w:tcPr>
          <w:p w:rsidR="003541BC" w:rsidRPr="00ED4991" w:rsidRDefault="003541BC" w:rsidP="001A7791">
            <w:pPr>
              <w:snapToGrid w:val="0"/>
              <w:jc w:val="center"/>
              <w:rPr>
                <w:rFonts w:ascii="Arial" w:eastAsia="標楷體" w:hAnsi="Arial" w:hint="eastAsia"/>
                <w:sz w:val="16"/>
              </w:rPr>
            </w:pPr>
          </w:p>
        </w:tc>
        <w:tc>
          <w:tcPr>
            <w:tcW w:w="1354" w:type="pct"/>
            <w:gridSpan w:val="10"/>
            <w:tcBorders>
              <w:right w:val="single" w:sz="4" w:space="0" w:color="000000"/>
            </w:tcBorders>
            <w:vAlign w:val="center"/>
          </w:tcPr>
          <w:p w:rsidR="003541BC" w:rsidRPr="00ED4991" w:rsidRDefault="003541BC" w:rsidP="001A7791">
            <w:pPr>
              <w:snapToGrid w:val="0"/>
              <w:jc w:val="center"/>
              <w:rPr>
                <w:rFonts w:ascii="Arial" w:eastAsia="標楷體" w:hAnsi="Arial"/>
                <w:sz w:val="16"/>
              </w:rPr>
            </w:pPr>
          </w:p>
        </w:tc>
        <w:tc>
          <w:tcPr>
            <w:tcW w:w="196" w:type="pct"/>
            <w:gridSpan w:val="2"/>
            <w:tcBorders>
              <w:left w:val="single" w:sz="4" w:space="0" w:color="000000"/>
              <w:right w:val="single" w:sz="4" w:space="0" w:color="000000"/>
            </w:tcBorders>
            <w:vAlign w:val="center"/>
          </w:tcPr>
          <w:p w:rsidR="003541BC" w:rsidRPr="00ED4991" w:rsidRDefault="003541BC" w:rsidP="001A7791">
            <w:pPr>
              <w:snapToGrid w:val="0"/>
              <w:jc w:val="center"/>
              <w:rPr>
                <w:rFonts w:ascii="Arial" w:eastAsia="標楷體" w:hAnsi="Arial"/>
                <w:sz w:val="16"/>
              </w:rPr>
            </w:pPr>
            <w:r w:rsidRPr="00ED4991">
              <w:rPr>
                <w:rFonts w:ascii="Arial" w:eastAsia="標楷體" w:hint="eastAsia"/>
                <w:sz w:val="16"/>
              </w:rPr>
              <w:t>身分證字號</w:t>
            </w:r>
          </w:p>
        </w:tc>
        <w:tc>
          <w:tcPr>
            <w:tcW w:w="675" w:type="pct"/>
            <w:gridSpan w:val="2"/>
            <w:tcBorders>
              <w:left w:val="single" w:sz="4" w:space="0" w:color="000000"/>
              <w:right w:val="single" w:sz="12" w:space="0" w:color="FF0000"/>
            </w:tcBorders>
            <w:vAlign w:val="center"/>
          </w:tcPr>
          <w:p w:rsidR="003541BC" w:rsidRPr="00ED4991" w:rsidRDefault="003541BC" w:rsidP="001A7791">
            <w:pPr>
              <w:snapToGrid w:val="0"/>
              <w:jc w:val="center"/>
              <w:rPr>
                <w:rFonts w:ascii="Arial" w:eastAsia="標楷體" w:hAnsi="Arial"/>
                <w:sz w:val="16"/>
              </w:rPr>
            </w:pPr>
          </w:p>
        </w:tc>
      </w:tr>
      <w:tr w:rsidR="003541BC" w:rsidRPr="00ED4991" w:rsidTr="001A7791">
        <w:tblPrEx>
          <w:tblCellMar>
            <w:top w:w="0" w:type="dxa"/>
            <w:bottom w:w="0" w:type="dxa"/>
          </w:tblCellMar>
        </w:tblPrEx>
        <w:trPr>
          <w:cantSplit/>
          <w:trHeight w:val="442"/>
        </w:trPr>
        <w:tc>
          <w:tcPr>
            <w:tcW w:w="503" w:type="pct"/>
            <w:gridSpan w:val="3"/>
            <w:tcBorders>
              <w:left w:val="single" w:sz="12" w:space="0" w:color="FF0000"/>
            </w:tcBorders>
            <w:vAlign w:val="center"/>
          </w:tcPr>
          <w:p w:rsidR="003541BC" w:rsidRPr="00ED4991" w:rsidRDefault="003541BC" w:rsidP="001A7791">
            <w:pPr>
              <w:snapToGrid w:val="0"/>
              <w:jc w:val="center"/>
              <w:rPr>
                <w:rFonts w:ascii="Arial" w:eastAsia="標楷體" w:hAnsi="Arial" w:hint="eastAsia"/>
                <w:sz w:val="20"/>
              </w:rPr>
            </w:pPr>
            <w:r w:rsidRPr="00ED4991">
              <w:rPr>
                <w:rFonts w:ascii="Arial" w:eastAsia="標楷體" w:hint="eastAsia"/>
                <w:sz w:val="20"/>
              </w:rPr>
              <w:t>裝機地址</w:t>
            </w:r>
            <w:r w:rsidRPr="00ED4991">
              <w:rPr>
                <w:rFonts w:ascii="Arial" w:eastAsia="標楷體" w:hAnsi="Arial" w:hint="eastAsia"/>
                <w:sz w:val="20"/>
              </w:rPr>
              <w:t xml:space="preserve"> </w:t>
            </w:r>
          </w:p>
        </w:tc>
        <w:tc>
          <w:tcPr>
            <w:tcW w:w="2272" w:type="pct"/>
            <w:gridSpan w:val="19"/>
            <w:vAlign w:val="bottom"/>
          </w:tcPr>
          <w:p w:rsidR="003541BC" w:rsidRPr="00ED4991" w:rsidRDefault="003541BC" w:rsidP="001A7791">
            <w:pPr>
              <w:snapToGrid w:val="0"/>
              <w:rPr>
                <w:rFonts w:ascii="Arial" w:eastAsia="標楷體" w:hAnsi="Arial" w:hint="eastAsia"/>
                <w:sz w:val="20"/>
              </w:rPr>
            </w:pPr>
            <w:r w:rsidRPr="00ED4991">
              <w:rPr>
                <w:rFonts w:ascii="Arial" w:eastAsia="標楷體" w:hAnsi="Arial"/>
                <w:sz w:val="20"/>
              </w:rPr>
              <w:fldChar w:fldCharType="begin"/>
            </w:r>
            <w:r w:rsidRPr="00ED4991">
              <w:rPr>
                <w:rFonts w:ascii="Arial" w:eastAsia="標楷體" w:hAnsi="Arial"/>
                <w:sz w:val="20"/>
              </w:rPr>
              <w:instrText xml:space="preserve"> </w:instrText>
            </w:r>
            <w:r w:rsidRPr="00ED4991">
              <w:rPr>
                <w:rFonts w:ascii="Arial" w:eastAsia="標楷體" w:hAnsi="Arial" w:hint="eastAsia"/>
                <w:sz w:val="20"/>
              </w:rPr>
              <w:instrText>MERGEFIELD customerAddress</w:instrText>
            </w:r>
            <w:r w:rsidRPr="00ED4991">
              <w:rPr>
                <w:rFonts w:ascii="Arial" w:eastAsia="標楷體" w:hAnsi="Arial"/>
                <w:sz w:val="20"/>
              </w:rPr>
              <w:instrText xml:space="preserve"> </w:instrText>
            </w:r>
            <w:r w:rsidRPr="00ED4991">
              <w:rPr>
                <w:rFonts w:ascii="Arial" w:eastAsia="標楷體" w:hAnsi="Arial"/>
                <w:sz w:val="20"/>
              </w:rPr>
              <w:fldChar w:fldCharType="separate"/>
            </w:r>
            <w:r>
              <w:rPr>
                <w:rFonts w:ascii="Arial" w:eastAsia="標楷體" w:hAnsi="Arial"/>
                <w:noProof/>
                <w:sz w:val="20"/>
              </w:rPr>
              <w:t>«customerAddress»</w:t>
            </w:r>
            <w:r w:rsidRPr="00ED4991">
              <w:rPr>
                <w:rFonts w:ascii="Arial" w:eastAsia="標楷體" w:hAnsi="Arial"/>
                <w:sz w:val="20"/>
              </w:rPr>
              <w:fldChar w:fldCharType="end"/>
            </w:r>
          </w:p>
          <w:p w:rsidR="003541BC" w:rsidRPr="00ED4991" w:rsidRDefault="003541BC" w:rsidP="001A7791">
            <w:pPr>
              <w:snapToGrid w:val="0"/>
              <w:rPr>
                <w:rFonts w:ascii="Arial" w:eastAsia="標楷體" w:hAnsi="Arial" w:hint="eastAsia"/>
                <w:sz w:val="20"/>
              </w:rPr>
            </w:pPr>
            <w:r w:rsidRPr="00ED4991">
              <w:rPr>
                <w:rFonts w:ascii="Arial" w:eastAsia="標楷體" w:hint="eastAsia"/>
                <w:sz w:val="16"/>
              </w:rPr>
              <w:t>本址為新建</w:t>
            </w:r>
            <w:r w:rsidRPr="00ED4991">
              <w:rPr>
                <w:rFonts w:ascii="Arial" w:eastAsia="標楷體" w:hAnsi="Arial" w:hint="eastAsia"/>
                <w:sz w:val="16"/>
              </w:rPr>
              <w:t>(</w:t>
            </w:r>
            <w:r w:rsidRPr="00ED4991">
              <w:rPr>
                <w:rFonts w:ascii="Arial" w:eastAsia="標楷體" w:hint="eastAsia"/>
                <w:sz w:val="16"/>
              </w:rPr>
              <w:t>舊有</w:t>
            </w:r>
            <w:r w:rsidRPr="00ED4991">
              <w:rPr>
                <w:rFonts w:ascii="Arial" w:eastAsia="標楷體" w:hAnsi="Arial" w:hint="eastAsia"/>
                <w:sz w:val="16"/>
              </w:rPr>
              <w:t>)</w:t>
            </w:r>
            <w:r w:rsidRPr="00ED4991">
              <w:rPr>
                <w:rFonts w:ascii="Arial" w:eastAsia="標楷體" w:hint="eastAsia"/>
                <w:sz w:val="16"/>
              </w:rPr>
              <w:t>樓房，樓高共</w:t>
            </w:r>
            <w:r w:rsidRPr="00ED4991">
              <w:rPr>
                <w:rFonts w:ascii="Arial" w:eastAsia="標楷體" w:hAnsi="Arial"/>
                <w:sz w:val="16"/>
              </w:rPr>
              <w:fldChar w:fldCharType="begin"/>
            </w:r>
            <w:r w:rsidRPr="00ED4991">
              <w:rPr>
                <w:rFonts w:ascii="Arial" w:eastAsia="標楷體" w:hAnsi="Arial"/>
                <w:sz w:val="16"/>
              </w:rPr>
              <w:instrText xml:space="preserve"> </w:instrText>
            </w:r>
            <w:r w:rsidRPr="00ED4991">
              <w:rPr>
                <w:rFonts w:ascii="Arial" w:eastAsia="標楷體" w:hAnsi="Arial" w:hint="eastAsia"/>
                <w:sz w:val="16"/>
              </w:rPr>
              <w:instrText>MERGEFIELD buildingHigh</w:instrText>
            </w:r>
            <w:r w:rsidRPr="00ED4991">
              <w:rPr>
                <w:rFonts w:ascii="Arial" w:eastAsia="標楷體" w:hAnsi="Arial"/>
                <w:sz w:val="16"/>
              </w:rPr>
              <w:instrText xml:space="preserve"> </w:instrText>
            </w:r>
            <w:r>
              <w:rPr>
                <w:rFonts w:ascii="Arial" w:eastAsia="標楷體" w:hAnsi="Arial"/>
                <w:sz w:val="16"/>
              </w:rPr>
              <w:fldChar w:fldCharType="separate"/>
            </w:r>
            <w:r>
              <w:rPr>
                <w:rFonts w:ascii="Arial" w:eastAsia="標楷體" w:hAnsi="Arial"/>
                <w:noProof/>
                <w:sz w:val="16"/>
              </w:rPr>
              <w:t>«buildingHigh»</w:t>
            </w:r>
            <w:r w:rsidRPr="00ED4991">
              <w:rPr>
                <w:rFonts w:ascii="Arial" w:eastAsia="標楷體" w:hAnsi="Arial"/>
                <w:sz w:val="16"/>
              </w:rPr>
              <w:fldChar w:fldCharType="end"/>
            </w:r>
            <w:r w:rsidRPr="00ED4991">
              <w:rPr>
                <w:rFonts w:ascii="Arial" w:eastAsia="標楷體" w:hint="eastAsia"/>
                <w:sz w:val="16"/>
              </w:rPr>
              <w:t>層，裝於</w:t>
            </w:r>
            <w:r w:rsidRPr="00ED4991">
              <w:rPr>
                <w:rFonts w:ascii="Arial" w:eastAsia="標楷體" w:hAnsi="Arial"/>
                <w:sz w:val="16"/>
              </w:rPr>
              <w:fldChar w:fldCharType="begin"/>
            </w:r>
            <w:r w:rsidRPr="00ED4991">
              <w:rPr>
                <w:rFonts w:ascii="Arial" w:eastAsia="標楷體" w:hAnsi="Arial"/>
                <w:sz w:val="16"/>
              </w:rPr>
              <w:instrText xml:space="preserve"> </w:instrText>
            </w:r>
            <w:r w:rsidRPr="00ED4991">
              <w:rPr>
                <w:rFonts w:ascii="Arial" w:eastAsia="標楷體" w:hAnsi="Arial" w:hint="eastAsia"/>
                <w:sz w:val="16"/>
              </w:rPr>
              <w:instrText>MERGEFIELD floor</w:instrText>
            </w:r>
            <w:r w:rsidRPr="00ED4991">
              <w:rPr>
                <w:rFonts w:ascii="Arial" w:eastAsia="標楷體" w:hAnsi="Arial"/>
                <w:sz w:val="16"/>
              </w:rPr>
              <w:instrText xml:space="preserve"> </w:instrText>
            </w:r>
            <w:r>
              <w:rPr>
                <w:rFonts w:ascii="Arial" w:eastAsia="標楷體" w:hAnsi="Arial"/>
                <w:sz w:val="16"/>
              </w:rPr>
              <w:fldChar w:fldCharType="separate"/>
            </w:r>
            <w:r>
              <w:rPr>
                <w:rFonts w:ascii="Arial" w:eastAsia="標楷體" w:hAnsi="Arial"/>
                <w:noProof/>
                <w:sz w:val="16"/>
              </w:rPr>
              <w:t>«floor»</w:t>
            </w:r>
            <w:r w:rsidRPr="00ED4991">
              <w:rPr>
                <w:rFonts w:ascii="Arial" w:eastAsia="標楷體" w:hAnsi="Arial"/>
                <w:sz w:val="16"/>
              </w:rPr>
              <w:fldChar w:fldCharType="end"/>
            </w:r>
            <w:r w:rsidRPr="00ED4991">
              <w:rPr>
                <w:rFonts w:ascii="Arial" w:eastAsia="標楷體" w:hint="eastAsia"/>
                <w:sz w:val="16"/>
              </w:rPr>
              <w:t>樓</w:t>
            </w:r>
            <w:r w:rsidRPr="00ED4991">
              <w:rPr>
                <w:rFonts w:ascii="Arial" w:eastAsia="標楷體" w:hAnsi="Arial"/>
                <w:sz w:val="16"/>
              </w:rPr>
              <w:fldChar w:fldCharType="begin"/>
            </w:r>
            <w:r w:rsidRPr="00ED4991">
              <w:rPr>
                <w:rFonts w:ascii="Arial" w:eastAsia="標楷體" w:hAnsi="Arial"/>
                <w:sz w:val="16"/>
              </w:rPr>
              <w:instrText xml:space="preserve"> </w:instrText>
            </w:r>
            <w:r w:rsidRPr="00ED4991">
              <w:rPr>
                <w:rFonts w:ascii="Arial" w:eastAsia="標楷體" w:hAnsi="Arial" w:hint="eastAsia"/>
                <w:sz w:val="16"/>
              </w:rPr>
              <w:instrText>MERGEFIELD room</w:instrText>
            </w:r>
            <w:r w:rsidRPr="00ED4991">
              <w:rPr>
                <w:rFonts w:ascii="Arial" w:eastAsia="標楷體" w:hAnsi="Arial"/>
                <w:sz w:val="16"/>
              </w:rPr>
              <w:instrText xml:space="preserve"> </w:instrText>
            </w:r>
            <w:r>
              <w:rPr>
                <w:rFonts w:ascii="Arial" w:eastAsia="標楷體" w:hAnsi="Arial"/>
                <w:sz w:val="16"/>
              </w:rPr>
              <w:fldChar w:fldCharType="separate"/>
            </w:r>
            <w:r>
              <w:rPr>
                <w:rFonts w:ascii="Arial" w:eastAsia="標楷體" w:hAnsi="Arial"/>
                <w:noProof/>
                <w:sz w:val="16"/>
              </w:rPr>
              <w:t>«room»</w:t>
            </w:r>
            <w:r w:rsidRPr="00ED4991">
              <w:rPr>
                <w:rFonts w:ascii="Arial" w:eastAsia="標楷體" w:hAnsi="Arial"/>
                <w:sz w:val="16"/>
              </w:rPr>
              <w:fldChar w:fldCharType="end"/>
            </w:r>
            <w:r w:rsidRPr="00ED4991">
              <w:rPr>
                <w:rFonts w:ascii="Arial" w:eastAsia="標楷體" w:hint="eastAsia"/>
                <w:sz w:val="16"/>
              </w:rPr>
              <w:t>室</w:t>
            </w:r>
          </w:p>
        </w:tc>
        <w:tc>
          <w:tcPr>
            <w:tcW w:w="2225" w:type="pct"/>
            <w:gridSpan w:val="14"/>
            <w:tcBorders>
              <w:right w:val="single" w:sz="12" w:space="0" w:color="FF0000"/>
            </w:tcBorders>
          </w:tcPr>
          <w:p w:rsidR="003541BC" w:rsidRPr="00ED4991" w:rsidRDefault="003541BC" w:rsidP="001A7791">
            <w:pPr>
              <w:snapToGrid w:val="0"/>
              <w:rPr>
                <w:rFonts w:ascii="Arial" w:eastAsia="標楷體" w:hAnsi="Arial" w:hint="eastAsia"/>
                <w:sz w:val="20"/>
              </w:rPr>
            </w:pPr>
          </w:p>
        </w:tc>
      </w:tr>
      <w:tr w:rsidR="003541BC" w:rsidRPr="00ED4991" w:rsidTr="001A7791">
        <w:tblPrEx>
          <w:tblCellMar>
            <w:top w:w="0" w:type="dxa"/>
            <w:bottom w:w="0" w:type="dxa"/>
          </w:tblCellMar>
        </w:tblPrEx>
        <w:trPr>
          <w:cantSplit/>
          <w:trHeight w:val="392"/>
        </w:trPr>
        <w:tc>
          <w:tcPr>
            <w:tcW w:w="503" w:type="pct"/>
            <w:gridSpan w:val="3"/>
            <w:tcBorders>
              <w:left w:val="single" w:sz="12" w:space="0" w:color="FF0000"/>
            </w:tcBorders>
            <w:vAlign w:val="center"/>
          </w:tcPr>
          <w:p w:rsidR="003541BC" w:rsidRPr="00ED4991" w:rsidRDefault="003541BC" w:rsidP="001A7791">
            <w:pPr>
              <w:snapToGrid w:val="0"/>
              <w:jc w:val="center"/>
              <w:rPr>
                <w:rFonts w:ascii="Arial" w:eastAsia="標楷體" w:hAnsi="Arial" w:hint="eastAsia"/>
                <w:sz w:val="20"/>
              </w:rPr>
            </w:pPr>
            <w:r w:rsidRPr="00ED4991">
              <w:rPr>
                <w:rFonts w:ascii="Arial" w:eastAsia="標楷體" w:hint="eastAsia"/>
                <w:sz w:val="20"/>
              </w:rPr>
              <w:t>帳單地址</w:t>
            </w:r>
          </w:p>
        </w:tc>
        <w:tc>
          <w:tcPr>
            <w:tcW w:w="2272" w:type="pct"/>
            <w:gridSpan w:val="19"/>
            <w:vAlign w:val="bottom"/>
          </w:tcPr>
          <w:p w:rsidR="003541BC" w:rsidRPr="00E959D2" w:rsidRDefault="003541BC" w:rsidP="001A7791">
            <w:pPr>
              <w:snapToGrid w:val="0"/>
              <w:rPr>
                <w:rFonts w:ascii="Arial" w:eastAsia="標楷體" w:hAnsi="Arial" w:hint="eastAsia"/>
                <w:b/>
                <w:bCs/>
                <w:sz w:val="22"/>
                <w:szCs w:val="22"/>
              </w:rPr>
            </w:pPr>
            <w:r w:rsidRPr="00E959D2">
              <w:rPr>
                <w:rFonts w:ascii="Arial" w:eastAsia="標楷體" w:hAnsi="Arial"/>
                <w:b/>
                <w:bCs/>
                <w:sz w:val="22"/>
                <w:szCs w:val="22"/>
              </w:rPr>
              <w:fldChar w:fldCharType="begin"/>
            </w:r>
            <w:r w:rsidRPr="00E959D2">
              <w:rPr>
                <w:rFonts w:ascii="Arial" w:eastAsia="標楷體" w:hAnsi="Arial"/>
                <w:b/>
                <w:bCs/>
                <w:sz w:val="22"/>
                <w:szCs w:val="22"/>
              </w:rPr>
              <w:instrText xml:space="preserve"> </w:instrText>
            </w:r>
            <w:r w:rsidRPr="00E959D2">
              <w:rPr>
                <w:rFonts w:ascii="Arial" w:eastAsia="標楷體" w:hAnsi="Arial" w:hint="eastAsia"/>
                <w:b/>
                <w:bCs/>
                <w:sz w:val="22"/>
                <w:szCs w:val="22"/>
              </w:rPr>
              <w:instrText>MERGEFIELD accountAddress</w:instrText>
            </w:r>
            <w:r w:rsidRPr="00E959D2">
              <w:rPr>
                <w:rFonts w:ascii="Arial" w:eastAsia="標楷體" w:hAnsi="Arial"/>
                <w:b/>
                <w:bCs/>
                <w:sz w:val="22"/>
                <w:szCs w:val="22"/>
              </w:rPr>
              <w:instrText xml:space="preserve"> </w:instrText>
            </w:r>
            <w:r w:rsidRPr="00E959D2">
              <w:rPr>
                <w:rFonts w:ascii="Arial" w:eastAsia="標楷體" w:hAnsi="Arial"/>
                <w:b/>
                <w:bCs/>
                <w:sz w:val="22"/>
                <w:szCs w:val="22"/>
              </w:rPr>
              <w:fldChar w:fldCharType="separate"/>
            </w:r>
            <w:r>
              <w:rPr>
                <w:rFonts w:ascii="Arial" w:eastAsia="標楷體" w:hAnsi="Arial"/>
                <w:b/>
                <w:bCs/>
                <w:noProof/>
                <w:sz w:val="22"/>
                <w:szCs w:val="22"/>
              </w:rPr>
              <w:t>«accountAddress»</w:t>
            </w:r>
            <w:r w:rsidRPr="00E959D2">
              <w:rPr>
                <w:rFonts w:ascii="Arial" w:eastAsia="標楷體" w:hAnsi="Arial"/>
                <w:b/>
                <w:bCs/>
                <w:sz w:val="22"/>
                <w:szCs w:val="22"/>
              </w:rPr>
              <w:fldChar w:fldCharType="end"/>
            </w:r>
          </w:p>
        </w:tc>
        <w:tc>
          <w:tcPr>
            <w:tcW w:w="2225" w:type="pct"/>
            <w:gridSpan w:val="14"/>
            <w:tcBorders>
              <w:right w:val="single" w:sz="12" w:space="0" w:color="FF0000"/>
            </w:tcBorders>
          </w:tcPr>
          <w:p w:rsidR="003541BC" w:rsidRPr="00ED4991" w:rsidRDefault="003541BC" w:rsidP="001A7791">
            <w:pPr>
              <w:snapToGrid w:val="0"/>
              <w:rPr>
                <w:rFonts w:ascii="Arial" w:eastAsia="標楷體" w:hAnsi="Arial" w:hint="eastAsia"/>
                <w:sz w:val="20"/>
              </w:rPr>
            </w:pPr>
          </w:p>
        </w:tc>
      </w:tr>
      <w:tr w:rsidR="003541BC" w:rsidRPr="00ED4991" w:rsidTr="001A7791">
        <w:tblPrEx>
          <w:tblCellMar>
            <w:top w:w="0" w:type="dxa"/>
            <w:bottom w:w="0" w:type="dxa"/>
          </w:tblCellMar>
        </w:tblPrEx>
        <w:trPr>
          <w:cantSplit/>
          <w:trHeight w:val="478"/>
        </w:trPr>
        <w:tc>
          <w:tcPr>
            <w:tcW w:w="503" w:type="pct"/>
            <w:gridSpan w:val="3"/>
            <w:tcBorders>
              <w:left w:val="single" w:sz="12" w:space="0" w:color="FF0000"/>
            </w:tcBorders>
            <w:vAlign w:val="center"/>
          </w:tcPr>
          <w:p w:rsidR="003541BC" w:rsidRPr="00ED4991" w:rsidRDefault="003541BC" w:rsidP="001A7791">
            <w:pPr>
              <w:snapToGrid w:val="0"/>
              <w:jc w:val="center"/>
              <w:rPr>
                <w:rFonts w:ascii="Arial" w:eastAsia="標楷體" w:hAnsi="Arial" w:hint="eastAsia"/>
                <w:sz w:val="20"/>
              </w:rPr>
            </w:pPr>
            <w:r w:rsidRPr="00ED4991">
              <w:rPr>
                <w:rFonts w:ascii="Arial" w:eastAsia="標楷體" w:hint="eastAsia"/>
                <w:sz w:val="20"/>
              </w:rPr>
              <w:t>戶籍地址</w:t>
            </w:r>
          </w:p>
        </w:tc>
        <w:tc>
          <w:tcPr>
            <w:tcW w:w="2272" w:type="pct"/>
            <w:gridSpan w:val="19"/>
            <w:tcBorders>
              <w:bottom w:val="nil"/>
            </w:tcBorders>
            <w:vAlign w:val="bottom"/>
          </w:tcPr>
          <w:p w:rsidR="003541BC" w:rsidRPr="00ED4991" w:rsidRDefault="003541BC" w:rsidP="001A7791">
            <w:pPr>
              <w:jc w:val="both"/>
              <w:rPr>
                <w:rFonts w:ascii="Arial" w:eastAsia="標楷體" w:hAnsi="Arial"/>
                <w:sz w:val="16"/>
              </w:rPr>
            </w:pPr>
          </w:p>
        </w:tc>
        <w:tc>
          <w:tcPr>
            <w:tcW w:w="2225" w:type="pct"/>
            <w:gridSpan w:val="14"/>
            <w:tcBorders>
              <w:bottom w:val="nil"/>
              <w:right w:val="single" w:sz="12" w:space="0" w:color="FF0000"/>
            </w:tcBorders>
            <w:vAlign w:val="bottom"/>
          </w:tcPr>
          <w:p w:rsidR="003541BC" w:rsidRPr="00ED4991" w:rsidRDefault="003541BC" w:rsidP="001A7791">
            <w:pPr>
              <w:snapToGrid w:val="0"/>
              <w:rPr>
                <w:rFonts w:ascii="Arial" w:eastAsia="標楷體" w:hAnsi="Arial" w:hint="eastAsia"/>
                <w:sz w:val="16"/>
              </w:rPr>
            </w:pPr>
          </w:p>
        </w:tc>
      </w:tr>
      <w:tr w:rsidR="003541BC" w:rsidRPr="00ED4991" w:rsidTr="001A7791">
        <w:tblPrEx>
          <w:tblCellMar>
            <w:top w:w="0" w:type="dxa"/>
            <w:bottom w:w="0" w:type="dxa"/>
          </w:tblCellMar>
        </w:tblPrEx>
        <w:trPr>
          <w:cantSplit/>
          <w:trHeight w:val="468"/>
        </w:trPr>
        <w:tc>
          <w:tcPr>
            <w:tcW w:w="503" w:type="pct"/>
            <w:gridSpan w:val="3"/>
            <w:tcBorders>
              <w:left w:val="single" w:sz="12" w:space="0" w:color="FF0000"/>
            </w:tcBorders>
            <w:vAlign w:val="center"/>
          </w:tcPr>
          <w:p w:rsidR="003541BC" w:rsidRPr="00ED4991" w:rsidRDefault="003541BC" w:rsidP="001A7791">
            <w:pPr>
              <w:snapToGrid w:val="0"/>
              <w:jc w:val="center"/>
              <w:rPr>
                <w:rFonts w:ascii="Arial" w:eastAsia="標楷體" w:hAnsi="Arial" w:hint="eastAsia"/>
                <w:sz w:val="16"/>
              </w:rPr>
            </w:pPr>
            <w:r w:rsidRPr="00ED4991">
              <w:rPr>
                <w:rFonts w:ascii="Arial" w:eastAsia="標楷體" w:hint="eastAsia"/>
                <w:sz w:val="16"/>
              </w:rPr>
              <w:t>併帳電話號碼</w:t>
            </w:r>
          </w:p>
        </w:tc>
        <w:tc>
          <w:tcPr>
            <w:tcW w:w="2272" w:type="pct"/>
            <w:gridSpan w:val="19"/>
            <w:tcBorders>
              <w:bottom w:val="nil"/>
            </w:tcBorders>
            <w:vAlign w:val="bottom"/>
          </w:tcPr>
          <w:p w:rsidR="003541BC" w:rsidRPr="00ED4991" w:rsidRDefault="003541BC" w:rsidP="001A7791">
            <w:pPr>
              <w:jc w:val="both"/>
              <w:rPr>
                <w:rFonts w:ascii="Arial" w:eastAsia="標楷體" w:hAnsi="Arial" w:hint="eastAsia"/>
                <w:sz w:val="16"/>
              </w:rPr>
            </w:pPr>
          </w:p>
        </w:tc>
        <w:tc>
          <w:tcPr>
            <w:tcW w:w="2225" w:type="pct"/>
            <w:gridSpan w:val="14"/>
            <w:tcBorders>
              <w:bottom w:val="nil"/>
              <w:right w:val="single" w:sz="12" w:space="0" w:color="FF0000"/>
            </w:tcBorders>
            <w:vAlign w:val="bottom"/>
          </w:tcPr>
          <w:p w:rsidR="003541BC" w:rsidRPr="00ED4991" w:rsidRDefault="003541BC" w:rsidP="001A7791">
            <w:pPr>
              <w:snapToGrid w:val="0"/>
              <w:rPr>
                <w:rFonts w:ascii="Arial" w:eastAsia="標楷體" w:hAnsi="Arial" w:hint="eastAsia"/>
                <w:sz w:val="16"/>
              </w:rPr>
            </w:pPr>
          </w:p>
        </w:tc>
      </w:tr>
      <w:tr w:rsidR="003541BC" w:rsidRPr="00ED4991" w:rsidTr="001A7791">
        <w:tblPrEx>
          <w:tblCellMar>
            <w:top w:w="0" w:type="dxa"/>
            <w:bottom w:w="0" w:type="dxa"/>
          </w:tblCellMar>
        </w:tblPrEx>
        <w:trPr>
          <w:cantSplit/>
          <w:trHeight w:val="511"/>
        </w:trPr>
        <w:tc>
          <w:tcPr>
            <w:tcW w:w="503" w:type="pct"/>
            <w:gridSpan w:val="3"/>
            <w:tcBorders>
              <w:left w:val="single" w:sz="12" w:space="0" w:color="FF0000"/>
            </w:tcBorders>
            <w:vAlign w:val="center"/>
          </w:tcPr>
          <w:p w:rsidR="003541BC" w:rsidRPr="00ED4991" w:rsidRDefault="003541BC" w:rsidP="001A7791">
            <w:pPr>
              <w:snapToGrid w:val="0"/>
              <w:jc w:val="center"/>
              <w:rPr>
                <w:rFonts w:ascii="Arial" w:eastAsia="標楷體" w:hAnsi="Arial" w:hint="eastAsia"/>
                <w:sz w:val="20"/>
              </w:rPr>
            </w:pPr>
            <w:r w:rsidRPr="00ED4991">
              <w:rPr>
                <w:rFonts w:ascii="Arial" w:eastAsia="標楷體" w:hint="eastAsia"/>
                <w:sz w:val="20"/>
              </w:rPr>
              <w:t>連絡人</w:t>
            </w:r>
          </w:p>
        </w:tc>
        <w:tc>
          <w:tcPr>
            <w:tcW w:w="983" w:type="pct"/>
            <w:gridSpan w:val="9"/>
            <w:tcBorders>
              <w:right w:val="single" w:sz="4" w:space="0" w:color="000000"/>
            </w:tcBorders>
            <w:vAlign w:val="center"/>
          </w:tcPr>
          <w:p w:rsidR="003541BC" w:rsidRPr="00ED4991" w:rsidRDefault="003541BC" w:rsidP="001A7791">
            <w:pPr>
              <w:snapToGrid w:val="0"/>
              <w:rPr>
                <w:rFonts w:ascii="Arial" w:eastAsia="標楷體" w:hAnsi="Arial" w:hint="eastAsia"/>
              </w:rPr>
            </w:pPr>
            <w:r w:rsidRPr="00ED4991">
              <w:rPr>
                <w:rFonts w:ascii="Arial" w:eastAsia="標楷體" w:hAnsi="Arial"/>
              </w:rPr>
              <w:fldChar w:fldCharType="begin"/>
            </w:r>
            <w:r w:rsidRPr="00ED4991">
              <w:rPr>
                <w:rFonts w:ascii="Arial" w:eastAsia="標楷體" w:hAnsi="Arial"/>
              </w:rPr>
              <w:instrText xml:space="preserve"> </w:instrText>
            </w:r>
            <w:r w:rsidRPr="00ED4991">
              <w:rPr>
                <w:rFonts w:ascii="Arial" w:eastAsia="標楷體" w:hAnsi="Arial" w:hint="eastAsia"/>
              </w:rPr>
              <w:instrText>MERGEFIELD contactPerson</w:instrText>
            </w:r>
            <w:r w:rsidRPr="00ED4991">
              <w:rPr>
                <w:rFonts w:ascii="Arial" w:eastAsia="標楷體" w:hAnsi="Arial"/>
              </w:rPr>
              <w:instrText xml:space="preserve"> </w:instrText>
            </w:r>
            <w:r w:rsidRPr="00ED4991">
              <w:rPr>
                <w:rFonts w:ascii="Arial" w:eastAsia="標楷體" w:hAnsi="Arial"/>
              </w:rPr>
              <w:fldChar w:fldCharType="separate"/>
            </w:r>
            <w:r>
              <w:rPr>
                <w:rFonts w:ascii="Arial" w:eastAsia="標楷體" w:hAnsi="Arial"/>
                <w:noProof/>
              </w:rPr>
              <w:t>«contactPerson»</w:t>
            </w:r>
            <w:r w:rsidRPr="00ED4991">
              <w:rPr>
                <w:rFonts w:ascii="Arial" w:eastAsia="標楷體" w:hAnsi="Arial"/>
              </w:rPr>
              <w:fldChar w:fldCharType="end"/>
            </w:r>
          </w:p>
        </w:tc>
        <w:tc>
          <w:tcPr>
            <w:tcW w:w="559" w:type="pct"/>
            <w:gridSpan w:val="6"/>
            <w:tcBorders>
              <w:left w:val="single" w:sz="4" w:space="0" w:color="000000"/>
              <w:right w:val="single" w:sz="4" w:space="0" w:color="000000"/>
            </w:tcBorders>
            <w:vAlign w:val="center"/>
          </w:tcPr>
          <w:p w:rsidR="003541BC" w:rsidRPr="00ED4991" w:rsidRDefault="003541BC" w:rsidP="001A7791">
            <w:pPr>
              <w:snapToGrid w:val="0"/>
              <w:jc w:val="center"/>
              <w:rPr>
                <w:rFonts w:ascii="Arial" w:eastAsia="標楷體" w:hAnsi="Arial" w:hint="eastAsia"/>
                <w:sz w:val="16"/>
              </w:rPr>
            </w:pPr>
            <w:r w:rsidRPr="00ED4991">
              <w:rPr>
                <w:rFonts w:ascii="Arial" w:eastAsia="標楷體" w:hint="eastAsia"/>
                <w:sz w:val="20"/>
              </w:rPr>
              <w:t>連絡電話</w:t>
            </w:r>
          </w:p>
        </w:tc>
        <w:tc>
          <w:tcPr>
            <w:tcW w:w="1185" w:type="pct"/>
            <w:gridSpan w:val="8"/>
            <w:tcBorders>
              <w:left w:val="single" w:sz="4" w:space="0" w:color="000000"/>
              <w:right w:val="single" w:sz="4" w:space="0" w:color="000000"/>
            </w:tcBorders>
            <w:vAlign w:val="center"/>
          </w:tcPr>
          <w:p w:rsidR="003541BC" w:rsidRPr="00ED4991" w:rsidRDefault="003541BC" w:rsidP="001A7791">
            <w:pPr>
              <w:snapToGrid w:val="0"/>
              <w:rPr>
                <w:rFonts w:ascii="Arial" w:eastAsia="標楷體" w:hAnsi="Arial" w:hint="eastAsia"/>
              </w:rPr>
            </w:pPr>
            <w:r w:rsidRPr="00ED4991">
              <w:rPr>
                <w:rFonts w:ascii="Arial" w:eastAsia="標楷體" w:hAnsi="Arial"/>
              </w:rPr>
              <w:fldChar w:fldCharType="begin"/>
            </w:r>
            <w:r w:rsidRPr="00ED4991">
              <w:rPr>
                <w:rFonts w:ascii="Arial" w:eastAsia="標楷體" w:hAnsi="Arial"/>
              </w:rPr>
              <w:instrText xml:space="preserve"> </w:instrText>
            </w:r>
            <w:r w:rsidRPr="00ED4991">
              <w:rPr>
                <w:rFonts w:ascii="Arial" w:eastAsia="標楷體" w:hAnsi="Arial" w:hint="eastAsia"/>
              </w:rPr>
              <w:instrText>MERGEFIELD contactPhone</w:instrText>
            </w:r>
            <w:r w:rsidRPr="00ED4991">
              <w:rPr>
                <w:rFonts w:ascii="Arial" w:eastAsia="標楷體" w:hAnsi="Arial"/>
              </w:rPr>
              <w:instrText xml:space="preserve"> </w:instrText>
            </w:r>
            <w:r w:rsidRPr="00ED4991">
              <w:rPr>
                <w:rFonts w:ascii="Arial" w:eastAsia="標楷體" w:hAnsi="Arial"/>
              </w:rPr>
              <w:fldChar w:fldCharType="separate"/>
            </w:r>
            <w:r>
              <w:rPr>
                <w:rFonts w:ascii="Arial" w:eastAsia="標楷體" w:hAnsi="Arial"/>
                <w:noProof/>
              </w:rPr>
              <w:t>«contactPhone»</w:t>
            </w:r>
            <w:r w:rsidRPr="00ED4991">
              <w:rPr>
                <w:rFonts w:ascii="Arial" w:eastAsia="標楷體" w:hAnsi="Arial"/>
              </w:rPr>
              <w:fldChar w:fldCharType="end"/>
            </w:r>
          </w:p>
        </w:tc>
        <w:tc>
          <w:tcPr>
            <w:tcW w:w="536" w:type="pct"/>
            <w:gridSpan w:val="4"/>
            <w:tcBorders>
              <w:left w:val="single" w:sz="4" w:space="0" w:color="000000"/>
              <w:right w:val="single" w:sz="4" w:space="0" w:color="000000"/>
            </w:tcBorders>
            <w:vAlign w:val="center"/>
          </w:tcPr>
          <w:p w:rsidR="003541BC" w:rsidRPr="00ED4991" w:rsidRDefault="003541BC" w:rsidP="001A7791">
            <w:pPr>
              <w:snapToGrid w:val="0"/>
              <w:jc w:val="center"/>
              <w:rPr>
                <w:rFonts w:ascii="Arial" w:eastAsia="標楷體" w:hAnsi="Arial"/>
              </w:rPr>
            </w:pPr>
            <w:r w:rsidRPr="00ED4991">
              <w:rPr>
                <w:rFonts w:ascii="Arial" w:eastAsia="標楷體" w:hAnsi="Arial"/>
              </w:rPr>
              <w:t>e-mail</w:t>
            </w:r>
          </w:p>
        </w:tc>
        <w:tc>
          <w:tcPr>
            <w:tcW w:w="1233" w:type="pct"/>
            <w:gridSpan w:val="6"/>
            <w:tcBorders>
              <w:left w:val="single" w:sz="4" w:space="0" w:color="000000"/>
              <w:right w:val="single" w:sz="12" w:space="0" w:color="FF0000"/>
            </w:tcBorders>
            <w:vAlign w:val="center"/>
          </w:tcPr>
          <w:p w:rsidR="003541BC" w:rsidRPr="00ED4991" w:rsidRDefault="003541BC" w:rsidP="001A7791">
            <w:pPr>
              <w:snapToGrid w:val="0"/>
              <w:rPr>
                <w:rFonts w:ascii="Arial" w:eastAsia="標楷體" w:hAnsi="Arial" w:hint="eastAsia"/>
                <w:b/>
              </w:rPr>
            </w:pPr>
            <w:r w:rsidRPr="00ED4991">
              <w:rPr>
                <w:rFonts w:ascii="Arial" w:eastAsia="標楷體" w:hAnsi="Arial"/>
                <w:b/>
              </w:rPr>
              <w:fldChar w:fldCharType="begin"/>
            </w:r>
            <w:r w:rsidRPr="00ED4991">
              <w:rPr>
                <w:rFonts w:ascii="Arial" w:eastAsia="標楷體" w:hAnsi="Arial"/>
                <w:b/>
              </w:rPr>
              <w:instrText xml:space="preserve"> </w:instrText>
            </w:r>
            <w:r w:rsidRPr="00ED4991">
              <w:rPr>
                <w:rFonts w:ascii="Arial" w:eastAsia="標楷體" w:hAnsi="Arial" w:hint="eastAsia"/>
                <w:b/>
              </w:rPr>
              <w:instrText>MERGEFIELD email</w:instrText>
            </w:r>
            <w:r w:rsidRPr="00ED4991">
              <w:rPr>
                <w:rFonts w:ascii="Arial" w:eastAsia="標楷體" w:hAnsi="Arial"/>
                <w:b/>
              </w:rPr>
              <w:instrText xml:space="preserve"> </w:instrText>
            </w:r>
            <w:r w:rsidRPr="00ED4991">
              <w:rPr>
                <w:rFonts w:ascii="Arial" w:eastAsia="標楷體" w:hAnsi="Arial"/>
                <w:b/>
              </w:rPr>
              <w:fldChar w:fldCharType="separate"/>
            </w:r>
            <w:r>
              <w:rPr>
                <w:rFonts w:ascii="Arial" w:eastAsia="標楷體" w:hAnsi="Arial"/>
                <w:b/>
                <w:noProof/>
              </w:rPr>
              <w:t>«email»</w:t>
            </w:r>
            <w:r w:rsidRPr="00ED4991">
              <w:rPr>
                <w:rFonts w:ascii="Arial" w:eastAsia="標楷體" w:hAnsi="Arial"/>
                <w:b/>
              </w:rPr>
              <w:fldChar w:fldCharType="end"/>
            </w:r>
          </w:p>
        </w:tc>
      </w:tr>
      <w:tr w:rsidR="003541BC" w:rsidRPr="00ED4991" w:rsidTr="001A7791">
        <w:tblPrEx>
          <w:tblCellMar>
            <w:top w:w="0" w:type="dxa"/>
            <w:bottom w:w="0" w:type="dxa"/>
          </w:tblCellMar>
        </w:tblPrEx>
        <w:trPr>
          <w:cantSplit/>
          <w:trHeight w:val="638"/>
        </w:trPr>
        <w:tc>
          <w:tcPr>
            <w:tcW w:w="503" w:type="pct"/>
            <w:gridSpan w:val="3"/>
            <w:tcBorders>
              <w:left w:val="single" w:sz="12" w:space="0" w:color="FF0000"/>
            </w:tcBorders>
            <w:vAlign w:val="center"/>
          </w:tcPr>
          <w:p w:rsidR="003541BC" w:rsidRPr="00ED4991" w:rsidRDefault="003541BC" w:rsidP="001A7791">
            <w:pPr>
              <w:snapToGrid w:val="0"/>
              <w:rPr>
                <w:rFonts w:ascii="Arial" w:eastAsia="標楷體" w:hAnsi="Arial"/>
                <w:sz w:val="22"/>
              </w:rPr>
            </w:pPr>
            <w:r w:rsidRPr="00ED4991">
              <w:rPr>
                <w:rFonts w:ascii="Arial" w:eastAsia="標楷體" w:hint="eastAsia"/>
                <w:sz w:val="22"/>
              </w:rPr>
              <w:t>傳輸速率</w:t>
            </w:r>
          </w:p>
          <w:p w:rsidR="003541BC" w:rsidRPr="00ED4991" w:rsidRDefault="003541BC" w:rsidP="001A7791">
            <w:pPr>
              <w:snapToGrid w:val="0"/>
              <w:rPr>
                <w:rFonts w:ascii="Arial" w:eastAsia="標楷體" w:hAnsi="Arial"/>
              </w:rPr>
            </w:pPr>
            <w:r w:rsidRPr="00ED4991">
              <w:rPr>
                <w:rFonts w:ascii="Arial" w:eastAsia="標楷體" w:hAnsi="Arial"/>
                <w:sz w:val="18"/>
              </w:rPr>
              <w:t xml:space="preserve"> </w:t>
            </w:r>
            <w:r w:rsidRPr="00ED4991">
              <w:rPr>
                <w:rFonts w:ascii="Arial" w:eastAsia="標楷體" w:hAnsi="Arial"/>
              </w:rPr>
              <w:t xml:space="preserve"> </w:t>
            </w:r>
            <w:r w:rsidRPr="00ED4991">
              <w:rPr>
                <w:rFonts w:ascii="Arial" w:eastAsia="標楷體" w:hAnsi="Arial" w:hint="eastAsia"/>
              </w:rPr>
              <w:t>(bps)</w:t>
            </w:r>
          </w:p>
        </w:tc>
        <w:tc>
          <w:tcPr>
            <w:tcW w:w="391" w:type="pct"/>
            <w:gridSpan w:val="4"/>
            <w:vAlign w:val="center"/>
          </w:tcPr>
          <w:p w:rsidR="003541BC" w:rsidRPr="00ED4991" w:rsidRDefault="003541BC" w:rsidP="001A7791">
            <w:pPr>
              <w:snapToGrid w:val="0"/>
              <w:jc w:val="center"/>
              <w:rPr>
                <w:rFonts w:ascii="Arial" w:eastAsia="標楷體" w:hAnsi="Arial"/>
                <w:spacing w:val="-20"/>
                <w:sz w:val="20"/>
              </w:rPr>
            </w:pPr>
            <w:r w:rsidRPr="00ED4991">
              <w:rPr>
                <w:rFonts w:ascii="Arial" w:eastAsia="標楷體" w:hAnsi="Arial" w:hint="eastAsia"/>
                <w:color w:val="FF0000"/>
                <w:sz w:val="18"/>
              </w:rPr>
              <w:t>(</w:t>
            </w:r>
            <w:r w:rsidRPr="00ED4991">
              <w:rPr>
                <w:rFonts w:ascii="Arial" w:eastAsia="標楷體" w:hint="eastAsia"/>
                <w:color w:val="FF0000"/>
                <w:sz w:val="18"/>
              </w:rPr>
              <w:t>下</w:t>
            </w:r>
            <w:r w:rsidRPr="00ED4991">
              <w:rPr>
                <w:rFonts w:ascii="Arial" w:eastAsia="標楷體" w:hAnsi="Arial" w:hint="eastAsia"/>
                <w:color w:val="FF0000"/>
                <w:sz w:val="18"/>
              </w:rPr>
              <w:t>/</w:t>
            </w:r>
            <w:r w:rsidRPr="00ED4991">
              <w:rPr>
                <w:rFonts w:ascii="Arial" w:eastAsia="標楷體" w:hint="eastAsia"/>
                <w:color w:val="FF0000"/>
                <w:sz w:val="18"/>
              </w:rPr>
              <w:t>上行</w:t>
            </w:r>
            <w:r w:rsidRPr="00ED4991">
              <w:rPr>
                <w:rFonts w:ascii="Arial" w:eastAsia="標楷體" w:hAnsi="Arial" w:hint="eastAsia"/>
                <w:color w:val="FF0000"/>
                <w:sz w:val="18"/>
              </w:rPr>
              <w:t>)</w:t>
            </w:r>
          </w:p>
        </w:tc>
        <w:tc>
          <w:tcPr>
            <w:tcW w:w="1881" w:type="pct"/>
            <w:gridSpan w:val="15"/>
            <w:vAlign w:val="center"/>
          </w:tcPr>
          <w:p w:rsidR="003541BC" w:rsidRPr="00ED4991" w:rsidRDefault="003541BC" w:rsidP="001A7791">
            <w:pPr>
              <w:snapToGrid w:val="0"/>
              <w:rPr>
                <w:rFonts w:ascii="Arial" w:eastAsia="標楷體" w:hAnsi="Arial"/>
                <w:spacing w:val="-20"/>
                <w:sz w:val="28"/>
              </w:rPr>
            </w:pPr>
            <w:r w:rsidRPr="00ED4991">
              <w:rPr>
                <w:rFonts w:ascii="Arial" w:eastAsia="標楷體" w:hAnsi="Arial"/>
                <w:spacing w:val="-20"/>
                <w:sz w:val="28"/>
              </w:rPr>
              <w:fldChar w:fldCharType="begin"/>
            </w:r>
            <w:r w:rsidRPr="00ED4991">
              <w:rPr>
                <w:rFonts w:ascii="Arial" w:eastAsia="標楷體" w:hAnsi="Arial"/>
                <w:spacing w:val="-20"/>
                <w:sz w:val="28"/>
              </w:rPr>
              <w:instrText xml:space="preserve"> MERGEFIELD serviceRate </w:instrText>
            </w:r>
            <w:r w:rsidRPr="00ED4991">
              <w:rPr>
                <w:rFonts w:ascii="Arial" w:eastAsia="標楷體" w:hAnsi="Arial"/>
                <w:spacing w:val="-20"/>
                <w:sz w:val="28"/>
              </w:rPr>
              <w:fldChar w:fldCharType="separate"/>
            </w:r>
            <w:r>
              <w:rPr>
                <w:rFonts w:ascii="Arial" w:eastAsia="標楷體" w:hAnsi="Arial"/>
                <w:noProof/>
                <w:spacing w:val="-20"/>
                <w:sz w:val="28"/>
              </w:rPr>
              <w:t>«serviceRate»</w:t>
            </w:r>
            <w:r w:rsidRPr="00ED4991">
              <w:rPr>
                <w:rFonts w:ascii="Arial" w:eastAsia="標楷體" w:hAnsi="Arial"/>
                <w:spacing w:val="-20"/>
                <w:sz w:val="28"/>
              </w:rPr>
              <w:fldChar w:fldCharType="end"/>
            </w:r>
            <w:r w:rsidRPr="00ED4991">
              <w:rPr>
                <w:rFonts w:ascii="Arial" w:eastAsia="標楷體" w:hAnsi="Arial"/>
                <w:b/>
                <w:color w:val="FF0000"/>
                <w:spacing w:val="-20"/>
                <w:sz w:val="28"/>
              </w:rPr>
              <w:fldChar w:fldCharType="begin"/>
            </w:r>
            <w:r w:rsidRPr="00ED4991">
              <w:rPr>
                <w:rFonts w:ascii="Arial" w:eastAsia="標楷體" w:hAnsi="Arial"/>
                <w:b/>
                <w:color w:val="FF0000"/>
                <w:spacing w:val="-20"/>
                <w:sz w:val="28"/>
              </w:rPr>
              <w:instrText xml:space="preserve"> MERGEFIELD ratingType </w:instrText>
            </w:r>
            <w:r w:rsidRPr="00ED4991">
              <w:rPr>
                <w:rFonts w:ascii="Arial" w:eastAsia="標楷體" w:hAnsi="Arial"/>
                <w:b/>
                <w:color w:val="FF0000"/>
                <w:spacing w:val="-20"/>
                <w:sz w:val="28"/>
              </w:rPr>
              <w:fldChar w:fldCharType="separate"/>
            </w:r>
            <w:r>
              <w:rPr>
                <w:rFonts w:ascii="Arial" w:eastAsia="標楷體" w:hAnsi="Arial"/>
                <w:b/>
                <w:noProof/>
                <w:color w:val="FF0000"/>
                <w:spacing w:val="-20"/>
                <w:sz w:val="28"/>
              </w:rPr>
              <w:t>«ratingType»</w:t>
            </w:r>
            <w:r w:rsidRPr="00ED4991">
              <w:rPr>
                <w:rFonts w:ascii="Arial" w:eastAsia="標楷體" w:hAnsi="Arial"/>
                <w:b/>
                <w:color w:val="FF0000"/>
                <w:spacing w:val="-20"/>
                <w:sz w:val="28"/>
              </w:rPr>
              <w:fldChar w:fldCharType="end"/>
            </w:r>
          </w:p>
        </w:tc>
        <w:tc>
          <w:tcPr>
            <w:tcW w:w="373" w:type="pct"/>
            <w:gridSpan w:val="3"/>
            <w:tcBorders>
              <w:right w:val="single" w:sz="4" w:space="0" w:color="auto"/>
            </w:tcBorders>
            <w:vAlign w:val="center"/>
          </w:tcPr>
          <w:p w:rsidR="003541BC" w:rsidRPr="00ED4991" w:rsidRDefault="003541BC" w:rsidP="001A7791">
            <w:pPr>
              <w:snapToGrid w:val="0"/>
              <w:jc w:val="center"/>
              <w:rPr>
                <w:rFonts w:ascii="Arial" w:eastAsia="標楷體" w:hAnsi="Arial"/>
                <w:spacing w:val="-20"/>
                <w:sz w:val="20"/>
              </w:rPr>
            </w:pPr>
            <w:r w:rsidRPr="00ED4991">
              <w:rPr>
                <w:rFonts w:ascii="Arial" w:eastAsia="標楷體" w:hAnsi="Arial" w:hint="eastAsia"/>
                <w:color w:val="FF0000"/>
                <w:sz w:val="18"/>
              </w:rPr>
              <w:t>(</w:t>
            </w:r>
            <w:r w:rsidRPr="00ED4991">
              <w:rPr>
                <w:rFonts w:ascii="Arial" w:eastAsia="標楷體" w:hint="eastAsia"/>
                <w:color w:val="FF0000"/>
                <w:sz w:val="18"/>
              </w:rPr>
              <w:t>下</w:t>
            </w:r>
            <w:r w:rsidRPr="00ED4991">
              <w:rPr>
                <w:rFonts w:ascii="Arial" w:eastAsia="標楷體" w:hAnsi="Arial" w:hint="eastAsia"/>
                <w:color w:val="FF0000"/>
                <w:sz w:val="18"/>
              </w:rPr>
              <w:t>/</w:t>
            </w:r>
            <w:r w:rsidRPr="00ED4991">
              <w:rPr>
                <w:rFonts w:ascii="Arial" w:eastAsia="標楷體" w:hint="eastAsia"/>
                <w:color w:val="FF0000"/>
                <w:sz w:val="18"/>
              </w:rPr>
              <w:t>上行</w:t>
            </w:r>
            <w:r w:rsidRPr="00ED4991">
              <w:rPr>
                <w:rFonts w:ascii="Arial" w:eastAsia="標楷體" w:hAnsi="Arial" w:hint="eastAsia"/>
                <w:color w:val="FF0000"/>
                <w:sz w:val="18"/>
              </w:rPr>
              <w:t>)</w:t>
            </w:r>
          </w:p>
        </w:tc>
        <w:tc>
          <w:tcPr>
            <w:tcW w:w="1852" w:type="pct"/>
            <w:gridSpan w:val="11"/>
            <w:tcBorders>
              <w:left w:val="nil"/>
              <w:right w:val="single" w:sz="12" w:space="0" w:color="FF0000"/>
            </w:tcBorders>
            <w:vAlign w:val="center"/>
          </w:tcPr>
          <w:p w:rsidR="003541BC" w:rsidRPr="00ED4991" w:rsidRDefault="003541BC" w:rsidP="001A7791">
            <w:pPr>
              <w:snapToGrid w:val="0"/>
              <w:rPr>
                <w:rFonts w:ascii="Arial" w:eastAsia="標楷體" w:hAnsi="Arial"/>
                <w:spacing w:val="-20"/>
                <w:sz w:val="16"/>
              </w:rPr>
            </w:pPr>
          </w:p>
        </w:tc>
      </w:tr>
      <w:tr w:rsidR="003541BC" w:rsidRPr="00ED4991" w:rsidTr="001A7791">
        <w:tblPrEx>
          <w:tblCellMar>
            <w:top w:w="0" w:type="dxa"/>
            <w:bottom w:w="0" w:type="dxa"/>
          </w:tblCellMar>
        </w:tblPrEx>
        <w:trPr>
          <w:cantSplit/>
          <w:trHeight w:val="315"/>
        </w:trPr>
        <w:tc>
          <w:tcPr>
            <w:tcW w:w="503" w:type="pct"/>
            <w:gridSpan w:val="3"/>
            <w:tcBorders>
              <w:top w:val="single" w:sz="2" w:space="0" w:color="auto"/>
              <w:left w:val="single" w:sz="12" w:space="0" w:color="FF0000"/>
              <w:bottom w:val="double" w:sz="4" w:space="0" w:color="auto"/>
            </w:tcBorders>
            <w:vAlign w:val="center"/>
          </w:tcPr>
          <w:p w:rsidR="003541BC" w:rsidRPr="00ED4991" w:rsidRDefault="003541BC" w:rsidP="001A7791">
            <w:pPr>
              <w:rPr>
                <w:rFonts w:ascii="Arial" w:eastAsia="標楷體" w:hAnsi="Arial"/>
                <w:sz w:val="18"/>
              </w:rPr>
            </w:pPr>
            <w:r w:rsidRPr="00ED4991">
              <w:rPr>
                <w:rFonts w:ascii="Arial" w:eastAsia="標楷體" w:hAnsi="Arial"/>
                <w:sz w:val="18"/>
              </w:rPr>
              <w:t>WLAN  AP</w:t>
            </w:r>
          </w:p>
        </w:tc>
        <w:tc>
          <w:tcPr>
            <w:tcW w:w="4497" w:type="pct"/>
            <w:gridSpan w:val="33"/>
            <w:tcBorders>
              <w:top w:val="single" w:sz="2" w:space="0" w:color="auto"/>
              <w:bottom w:val="double" w:sz="4" w:space="0" w:color="auto"/>
              <w:right w:val="single" w:sz="12" w:space="0" w:color="FF0000"/>
            </w:tcBorders>
            <w:vAlign w:val="center"/>
          </w:tcPr>
          <w:p w:rsidR="003541BC" w:rsidRPr="00ED4991" w:rsidRDefault="003541BC" w:rsidP="001A7791">
            <w:pPr>
              <w:jc w:val="both"/>
              <w:rPr>
                <w:rFonts w:ascii="Arial" w:eastAsia="標楷體" w:hAnsi="Arial" w:hint="eastAsia"/>
                <w:sz w:val="20"/>
              </w:rPr>
            </w:pPr>
            <w:r w:rsidRPr="00ED4991">
              <w:rPr>
                <w:rFonts w:ascii="Arial" w:eastAsia="標楷體" w:hAnsi="Arial" w:hint="eastAsia"/>
                <w:spacing w:val="-20"/>
                <w:sz w:val="20"/>
              </w:rPr>
              <w:t>□</w:t>
            </w:r>
            <w:r w:rsidRPr="00ED4991">
              <w:rPr>
                <w:rFonts w:ascii="Arial" w:eastAsia="標楷體" w:hAnsi="Arial" w:hint="eastAsia"/>
                <w:spacing w:val="-20"/>
                <w:sz w:val="20"/>
              </w:rPr>
              <w:t xml:space="preserve">  </w:t>
            </w:r>
            <w:r w:rsidRPr="00ED4991">
              <w:rPr>
                <w:rFonts w:ascii="Arial" w:eastAsia="標楷體" w:hint="eastAsia"/>
                <w:spacing w:val="-20"/>
                <w:sz w:val="20"/>
              </w:rPr>
              <w:t>裝</w:t>
            </w:r>
            <w:r w:rsidRPr="00ED4991">
              <w:rPr>
                <w:rFonts w:ascii="Arial" w:eastAsia="標楷體" w:hAnsi="Arial"/>
                <w:spacing w:val="-20"/>
                <w:sz w:val="20"/>
              </w:rPr>
              <w:t>______</w:t>
            </w:r>
            <w:r w:rsidRPr="00ED4991">
              <w:rPr>
                <w:rFonts w:ascii="Arial" w:eastAsia="標楷體" w:hint="eastAsia"/>
                <w:spacing w:val="-20"/>
                <w:sz w:val="20"/>
              </w:rPr>
              <w:t>台</w:t>
            </w:r>
            <w:r w:rsidRPr="00ED4991">
              <w:rPr>
                <w:rFonts w:ascii="Arial" w:eastAsia="標楷體" w:hAnsi="Arial" w:hint="eastAsia"/>
                <w:spacing w:val="-20"/>
                <w:sz w:val="20"/>
              </w:rPr>
              <w:t xml:space="preserve"> </w:t>
            </w:r>
            <w:r w:rsidRPr="00ED4991">
              <w:rPr>
                <w:rFonts w:ascii="Arial" w:eastAsia="標楷體" w:hAnsi="Arial"/>
                <w:spacing w:val="-20"/>
                <w:sz w:val="20"/>
              </w:rPr>
              <w:t xml:space="preserve">( </w:t>
            </w:r>
            <w:r w:rsidRPr="00ED4991">
              <w:rPr>
                <w:rFonts w:ascii="Arial" w:eastAsia="標楷體" w:hint="eastAsia"/>
                <w:spacing w:val="-20"/>
                <w:sz w:val="20"/>
              </w:rPr>
              <w:t>贈送無線網路卡：</w:t>
            </w:r>
            <w:r w:rsidRPr="00ED4991">
              <w:rPr>
                <w:rFonts w:ascii="Arial" w:eastAsia="標楷體" w:hAnsi="Arial" w:hint="eastAsia"/>
                <w:spacing w:val="-20"/>
                <w:sz w:val="20"/>
              </w:rPr>
              <w:t>□</w:t>
            </w:r>
            <w:r w:rsidRPr="00ED4991">
              <w:rPr>
                <w:rFonts w:ascii="Arial" w:eastAsia="標楷體" w:hAnsi="Arial" w:hint="eastAsia"/>
                <w:spacing w:val="-20"/>
                <w:sz w:val="20"/>
              </w:rPr>
              <w:t xml:space="preserve"> </w:t>
            </w:r>
            <w:r w:rsidRPr="00ED4991">
              <w:rPr>
                <w:rFonts w:ascii="Arial" w:eastAsia="標楷體" w:hAnsi="Arial"/>
                <w:spacing w:val="-20"/>
                <w:sz w:val="20"/>
              </w:rPr>
              <w:t>USB______</w:t>
            </w:r>
            <w:r w:rsidRPr="00ED4991">
              <w:rPr>
                <w:rFonts w:ascii="Arial" w:eastAsia="標楷體" w:hint="eastAsia"/>
                <w:spacing w:val="-20"/>
                <w:sz w:val="20"/>
              </w:rPr>
              <w:t>片</w:t>
            </w:r>
            <w:r w:rsidRPr="00ED4991">
              <w:rPr>
                <w:rFonts w:ascii="Arial" w:eastAsia="標楷體" w:hAnsi="Arial"/>
                <w:spacing w:val="-20"/>
                <w:sz w:val="20"/>
              </w:rPr>
              <w:t xml:space="preserve">   </w:t>
            </w:r>
            <w:r w:rsidRPr="00ED4991">
              <w:rPr>
                <w:rFonts w:ascii="Arial" w:eastAsia="標楷體" w:hAnsi="Arial" w:hint="eastAsia"/>
                <w:spacing w:val="-20"/>
                <w:sz w:val="20"/>
              </w:rPr>
              <w:t>□</w:t>
            </w:r>
            <w:r w:rsidRPr="00ED4991">
              <w:rPr>
                <w:rFonts w:ascii="Arial" w:eastAsia="標楷體" w:hAnsi="Arial" w:hint="eastAsia"/>
                <w:spacing w:val="-20"/>
                <w:sz w:val="20"/>
              </w:rPr>
              <w:t xml:space="preserve"> </w:t>
            </w:r>
            <w:r w:rsidRPr="00ED4991">
              <w:rPr>
                <w:rFonts w:ascii="Arial" w:eastAsia="標楷體" w:hAnsi="Arial"/>
                <w:spacing w:val="-20"/>
                <w:sz w:val="20"/>
              </w:rPr>
              <w:t>PCMCIA ______</w:t>
            </w:r>
            <w:r w:rsidRPr="00ED4991">
              <w:rPr>
                <w:rFonts w:ascii="Arial" w:eastAsia="標楷體" w:hint="eastAsia"/>
                <w:spacing w:val="-20"/>
                <w:sz w:val="20"/>
              </w:rPr>
              <w:t>片</w:t>
            </w:r>
            <w:r w:rsidRPr="00ED4991">
              <w:rPr>
                <w:rFonts w:ascii="Arial" w:eastAsia="標楷體" w:hAnsi="Arial"/>
                <w:spacing w:val="-20"/>
                <w:sz w:val="20"/>
              </w:rPr>
              <w:t xml:space="preserve"> )     </w:t>
            </w:r>
            <w:r w:rsidRPr="00ED4991">
              <w:rPr>
                <w:rFonts w:ascii="Arial" w:eastAsia="標楷體" w:hAnsi="Arial" w:hint="eastAsia"/>
                <w:spacing w:val="-20"/>
                <w:sz w:val="20"/>
              </w:rPr>
              <w:t xml:space="preserve"> </w:t>
            </w:r>
            <w:r w:rsidRPr="00ED4991">
              <w:rPr>
                <w:rFonts w:ascii="Arial" w:eastAsia="標楷體" w:hAnsi="Arial" w:hint="eastAsia"/>
                <w:spacing w:val="-20"/>
                <w:sz w:val="20"/>
              </w:rPr>
              <w:t>□</w:t>
            </w:r>
            <w:r w:rsidRPr="00ED4991">
              <w:rPr>
                <w:rFonts w:ascii="Arial" w:eastAsia="標楷體" w:hAnsi="Arial" w:hint="eastAsia"/>
                <w:spacing w:val="-20"/>
                <w:sz w:val="20"/>
              </w:rPr>
              <w:t xml:space="preserve">  </w:t>
            </w:r>
            <w:r w:rsidRPr="00ED4991">
              <w:rPr>
                <w:rFonts w:ascii="Arial" w:eastAsia="標楷體" w:hint="eastAsia"/>
                <w:spacing w:val="-20"/>
                <w:sz w:val="20"/>
              </w:rPr>
              <w:t>移</w:t>
            </w:r>
            <w:r w:rsidRPr="00ED4991">
              <w:rPr>
                <w:rFonts w:ascii="Arial" w:eastAsia="標楷體" w:hAnsi="Arial"/>
                <w:spacing w:val="-20"/>
                <w:sz w:val="20"/>
              </w:rPr>
              <w:t>______</w:t>
            </w:r>
            <w:r w:rsidRPr="00ED4991">
              <w:rPr>
                <w:rFonts w:ascii="Arial" w:eastAsia="標楷體" w:hint="eastAsia"/>
                <w:spacing w:val="-20"/>
                <w:sz w:val="20"/>
              </w:rPr>
              <w:t>台</w:t>
            </w:r>
            <w:r w:rsidRPr="00ED4991">
              <w:rPr>
                <w:rFonts w:ascii="Arial" w:eastAsia="標楷體" w:hAnsi="Arial" w:hint="eastAsia"/>
                <w:spacing w:val="-20"/>
                <w:sz w:val="20"/>
              </w:rPr>
              <w:t xml:space="preserve"> </w:t>
            </w:r>
            <w:r w:rsidRPr="00ED4991">
              <w:rPr>
                <w:rFonts w:ascii="Arial" w:eastAsia="標楷體" w:hAnsi="Arial"/>
                <w:spacing w:val="-20"/>
                <w:sz w:val="20"/>
              </w:rPr>
              <w:t xml:space="preserve">       </w:t>
            </w:r>
            <w:r w:rsidRPr="00ED4991">
              <w:rPr>
                <w:rFonts w:ascii="Arial" w:eastAsia="標楷體" w:hAnsi="Arial" w:hint="eastAsia"/>
                <w:spacing w:val="-20"/>
                <w:sz w:val="20"/>
              </w:rPr>
              <w:t xml:space="preserve">  </w:t>
            </w:r>
            <w:r w:rsidRPr="00ED4991">
              <w:rPr>
                <w:rFonts w:ascii="Arial" w:eastAsia="標楷體" w:hAnsi="Arial" w:hint="eastAsia"/>
                <w:spacing w:val="-20"/>
                <w:sz w:val="20"/>
              </w:rPr>
              <w:t>□</w:t>
            </w:r>
            <w:r w:rsidRPr="00ED4991">
              <w:rPr>
                <w:rFonts w:ascii="Arial" w:eastAsia="標楷體" w:hAnsi="Arial" w:hint="eastAsia"/>
                <w:spacing w:val="-20"/>
                <w:sz w:val="20"/>
              </w:rPr>
              <w:t xml:space="preserve">  </w:t>
            </w:r>
            <w:r w:rsidRPr="00ED4991">
              <w:rPr>
                <w:rFonts w:ascii="Arial" w:eastAsia="標楷體" w:hint="eastAsia"/>
                <w:spacing w:val="-20"/>
                <w:sz w:val="20"/>
              </w:rPr>
              <w:t>拆</w:t>
            </w:r>
            <w:r w:rsidRPr="00ED4991">
              <w:rPr>
                <w:rFonts w:ascii="Arial" w:eastAsia="標楷體" w:hAnsi="Arial"/>
                <w:spacing w:val="-20"/>
                <w:sz w:val="20"/>
              </w:rPr>
              <w:t>______</w:t>
            </w:r>
            <w:r w:rsidRPr="00ED4991">
              <w:rPr>
                <w:rFonts w:ascii="Arial" w:eastAsia="標楷體" w:hint="eastAsia"/>
                <w:spacing w:val="-20"/>
                <w:sz w:val="20"/>
              </w:rPr>
              <w:t>台</w:t>
            </w:r>
          </w:p>
        </w:tc>
      </w:tr>
      <w:tr w:rsidR="003541BC" w:rsidRPr="00ED4991" w:rsidTr="001A7791">
        <w:tblPrEx>
          <w:tblCellMar>
            <w:top w:w="0" w:type="dxa"/>
            <w:bottom w:w="0" w:type="dxa"/>
          </w:tblCellMar>
        </w:tblPrEx>
        <w:trPr>
          <w:cantSplit/>
          <w:trHeight w:val="315"/>
        </w:trPr>
        <w:tc>
          <w:tcPr>
            <w:tcW w:w="503" w:type="pct"/>
            <w:gridSpan w:val="3"/>
            <w:tcBorders>
              <w:top w:val="single" w:sz="2" w:space="0" w:color="auto"/>
              <w:left w:val="single" w:sz="12" w:space="0" w:color="FF0000"/>
              <w:bottom w:val="double" w:sz="4" w:space="0" w:color="auto"/>
            </w:tcBorders>
            <w:vAlign w:val="center"/>
          </w:tcPr>
          <w:p w:rsidR="003541BC" w:rsidRPr="00ED4991" w:rsidRDefault="003541BC" w:rsidP="001A7791">
            <w:pPr>
              <w:jc w:val="center"/>
              <w:rPr>
                <w:rFonts w:ascii="Arial" w:eastAsia="標楷體" w:hAnsi="Arial" w:hint="eastAsia"/>
                <w:color w:val="0000FF"/>
                <w:sz w:val="20"/>
              </w:rPr>
            </w:pPr>
            <w:r w:rsidRPr="00ED4991">
              <w:rPr>
                <w:rFonts w:ascii="Arial" w:eastAsia="標楷體" w:hint="eastAsia"/>
                <w:color w:val="0000FF"/>
                <w:sz w:val="20"/>
              </w:rPr>
              <w:t>租用方式</w:t>
            </w:r>
          </w:p>
        </w:tc>
        <w:tc>
          <w:tcPr>
            <w:tcW w:w="2272" w:type="pct"/>
            <w:gridSpan w:val="19"/>
            <w:tcBorders>
              <w:top w:val="single" w:sz="2" w:space="0" w:color="auto"/>
              <w:bottom w:val="double" w:sz="4" w:space="0" w:color="auto"/>
            </w:tcBorders>
            <w:vAlign w:val="center"/>
          </w:tcPr>
          <w:p w:rsidR="003541BC" w:rsidRPr="00ED4991" w:rsidRDefault="003541BC" w:rsidP="001A7791">
            <w:pPr>
              <w:jc w:val="both"/>
              <w:rPr>
                <w:rFonts w:ascii="Arial" w:eastAsia="標楷體" w:hAnsi="Arial" w:hint="eastAsia"/>
                <w:sz w:val="20"/>
              </w:rPr>
            </w:pPr>
            <w:r w:rsidRPr="00ED4991">
              <w:rPr>
                <w:rFonts w:ascii="Arial" w:eastAsia="標楷體" w:hAnsi="Arial" w:hint="eastAsia"/>
                <w:color w:val="0000FF"/>
                <w:spacing w:val="-20"/>
                <w:sz w:val="20"/>
              </w:rPr>
              <w:t>□</w:t>
            </w:r>
            <w:r w:rsidRPr="00ED4991">
              <w:rPr>
                <w:rFonts w:ascii="Arial" w:eastAsia="標楷體" w:hAnsi="Arial" w:hint="eastAsia"/>
                <w:color w:val="0000FF"/>
                <w:spacing w:val="-20"/>
                <w:sz w:val="20"/>
              </w:rPr>
              <w:t xml:space="preserve">  </w:t>
            </w:r>
            <w:r w:rsidRPr="00ED4991">
              <w:rPr>
                <w:rFonts w:ascii="Arial" w:eastAsia="標楷體" w:hAnsi="Arial"/>
                <w:color w:val="0000FF"/>
                <w:spacing w:val="-20"/>
                <w:sz w:val="20"/>
              </w:rPr>
              <w:t>VPN</w:t>
            </w:r>
            <w:r w:rsidRPr="00ED4991">
              <w:rPr>
                <w:rFonts w:ascii="Arial" w:eastAsia="標楷體" w:hAnsi="Arial" w:hint="eastAsia"/>
                <w:color w:val="0000FF"/>
                <w:spacing w:val="-20"/>
                <w:sz w:val="20"/>
              </w:rPr>
              <w:t xml:space="preserve"> </w:t>
            </w:r>
          </w:p>
        </w:tc>
        <w:tc>
          <w:tcPr>
            <w:tcW w:w="2225" w:type="pct"/>
            <w:gridSpan w:val="14"/>
            <w:tcBorders>
              <w:top w:val="single" w:sz="2" w:space="0" w:color="auto"/>
              <w:bottom w:val="double" w:sz="4" w:space="0" w:color="auto"/>
              <w:right w:val="single" w:sz="12" w:space="0" w:color="FF0000"/>
            </w:tcBorders>
            <w:vAlign w:val="center"/>
          </w:tcPr>
          <w:p w:rsidR="003541BC" w:rsidRPr="00ED4991" w:rsidRDefault="003541BC" w:rsidP="001A7791">
            <w:pPr>
              <w:rPr>
                <w:rFonts w:ascii="Arial" w:eastAsia="標楷體" w:hAnsi="Arial"/>
              </w:rPr>
            </w:pPr>
            <w:r w:rsidRPr="00ED4991">
              <w:rPr>
                <w:rFonts w:ascii="Arial" w:eastAsia="標楷體" w:hAnsi="Arial" w:hint="eastAsia"/>
                <w:color w:val="0000FF"/>
                <w:spacing w:val="-20"/>
                <w:sz w:val="20"/>
              </w:rPr>
              <w:t>□</w:t>
            </w:r>
            <w:r w:rsidRPr="00ED4991">
              <w:rPr>
                <w:rFonts w:ascii="Arial" w:eastAsia="標楷體" w:hAnsi="Arial" w:hint="eastAsia"/>
                <w:color w:val="0000FF"/>
                <w:spacing w:val="-20"/>
                <w:sz w:val="20"/>
              </w:rPr>
              <w:t xml:space="preserve">  </w:t>
            </w:r>
            <w:r w:rsidRPr="00ED4991">
              <w:rPr>
                <w:rFonts w:ascii="Arial" w:eastAsia="標楷體" w:hAnsi="Arial"/>
                <w:color w:val="0000FF"/>
                <w:spacing w:val="-20"/>
                <w:sz w:val="20"/>
              </w:rPr>
              <w:t>VPN</w:t>
            </w:r>
            <w:r w:rsidRPr="00ED4991">
              <w:rPr>
                <w:rFonts w:ascii="Arial" w:eastAsia="標楷體" w:hAnsi="Arial" w:hint="eastAsia"/>
                <w:color w:val="0000FF"/>
                <w:spacing w:val="-20"/>
                <w:sz w:val="20"/>
              </w:rPr>
              <w:t xml:space="preserve"> </w:t>
            </w:r>
          </w:p>
        </w:tc>
      </w:tr>
      <w:tr w:rsidR="003541BC" w:rsidRPr="00ED4991" w:rsidTr="001A7791">
        <w:tblPrEx>
          <w:tblCellMar>
            <w:top w:w="0" w:type="dxa"/>
            <w:bottom w:w="0" w:type="dxa"/>
          </w:tblCellMar>
        </w:tblPrEx>
        <w:trPr>
          <w:cantSplit/>
          <w:trHeight w:val="315"/>
        </w:trPr>
        <w:tc>
          <w:tcPr>
            <w:tcW w:w="503" w:type="pct"/>
            <w:gridSpan w:val="3"/>
            <w:tcBorders>
              <w:top w:val="single" w:sz="2" w:space="0" w:color="auto"/>
              <w:left w:val="single" w:sz="12" w:space="0" w:color="FF0000"/>
              <w:bottom w:val="double" w:sz="4" w:space="0" w:color="auto"/>
            </w:tcBorders>
            <w:vAlign w:val="center"/>
          </w:tcPr>
          <w:p w:rsidR="003541BC" w:rsidRPr="00ED4991" w:rsidRDefault="003541BC" w:rsidP="001A7791">
            <w:pPr>
              <w:jc w:val="center"/>
              <w:rPr>
                <w:rFonts w:ascii="Arial" w:eastAsia="標楷體" w:hAnsi="Arial" w:hint="eastAsia"/>
                <w:sz w:val="20"/>
              </w:rPr>
            </w:pPr>
            <w:r w:rsidRPr="00ED4991">
              <w:rPr>
                <w:rFonts w:ascii="Arial" w:eastAsia="標楷體" w:hint="eastAsia"/>
                <w:sz w:val="20"/>
              </w:rPr>
              <w:t>租用期間</w:t>
            </w:r>
          </w:p>
        </w:tc>
        <w:tc>
          <w:tcPr>
            <w:tcW w:w="2272" w:type="pct"/>
            <w:gridSpan w:val="19"/>
            <w:tcBorders>
              <w:top w:val="single" w:sz="2" w:space="0" w:color="auto"/>
              <w:bottom w:val="double" w:sz="4" w:space="0" w:color="auto"/>
            </w:tcBorders>
            <w:vAlign w:val="center"/>
          </w:tcPr>
          <w:p w:rsidR="003541BC" w:rsidRPr="00ED4991" w:rsidRDefault="003541BC" w:rsidP="001A7791">
            <w:pPr>
              <w:jc w:val="both"/>
              <w:rPr>
                <w:rFonts w:ascii="Arial" w:eastAsia="標楷體" w:hAnsi="Arial" w:hint="eastAsia"/>
                <w:sz w:val="20"/>
              </w:rPr>
            </w:pPr>
            <w:r w:rsidRPr="00ED4991">
              <w:rPr>
                <w:rFonts w:ascii="Arial" w:eastAsia="標楷體" w:hAnsi="Arial"/>
                <w:sz w:val="20"/>
              </w:rPr>
              <w:fldChar w:fldCharType="begin"/>
            </w:r>
            <w:r w:rsidRPr="00ED4991">
              <w:rPr>
                <w:rFonts w:ascii="Arial" w:eastAsia="標楷體" w:hAnsi="Arial"/>
                <w:sz w:val="20"/>
              </w:rPr>
              <w:instrText xml:space="preserve"> IF </w:instrText>
            </w:r>
            <w:r w:rsidRPr="00ED4991">
              <w:rPr>
                <w:rFonts w:ascii="Arial" w:eastAsia="標楷體" w:hAnsi="Arial"/>
                <w:sz w:val="20"/>
              </w:rPr>
              <w:fldChar w:fldCharType="begin"/>
            </w:r>
            <w:r w:rsidRPr="00ED4991">
              <w:rPr>
                <w:rFonts w:ascii="Arial" w:eastAsia="標楷體" w:hAnsi="Arial"/>
                <w:sz w:val="20"/>
              </w:rPr>
              <w:instrText xml:space="preserve"> MERGEFIELD rentType </w:instrText>
            </w:r>
            <w:r w:rsidRPr="00ED4991">
              <w:rPr>
                <w:rFonts w:ascii="Arial" w:eastAsia="標楷體" w:hAnsi="Arial"/>
                <w:sz w:val="20"/>
              </w:rPr>
              <w:fldChar w:fldCharType="separate"/>
            </w:r>
            <w:r>
              <w:rPr>
                <w:rFonts w:ascii="Arial" w:eastAsia="標楷體" w:hAnsi="Arial"/>
                <w:noProof/>
                <w:sz w:val="20"/>
              </w:rPr>
              <w:instrText>«rentType»</w:instrText>
            </w:r>
            <w:r w:rsidRPr="00ED4991">
              <w:rPr>
                <w:rFonts w:ascii="Arial" w:eastAsia="標楷體" w:hAnsi="Arial"/>
                <w:sz w:val="20"/>
              </w:rPr>
              <w:fldChar w:fldCharType="end"/>
            </w:r>
            <w:r w:rsidRPr="00ED4991">
              <w:rPr>
                <w:rFonts w:ascii="Arial" w:eastAsia="標楷體" w:hAnsi="Arial"/>
                <w:sz w:val="20"/>
              </w:rPr>
              <w:instrText xml:space="preserve"> = </w:instrText>
            </w:r>
            <w:r w:rsidRPr="00ED4991">
              <w:rPr>
                <w:rFonts w:ascii="Arial" w:eastAsia="標楷體" w:hAnsi="Arial" w:hint="eastAsia"/>
                <w:sz w:val="20"/>
              </w:rPr>
              <w:instrText>"</w:instrText>
            </w:r>
            <w:r w:rsidRPr="00ED4991">
              <w:rPr>
                <w:rFonts w:ascii="Arial" w:eastAsia="標楷體" w:hint="eastAsia"/>
                <w:sz w:val="20"/>
              </w:rPr>
              <w:instrText>一般租用</w:instrText>
            </w:r>
            <w:r w:rsidRPr="00ED4991">
              <w:rPr>
                <w:rFonts w:ascii="Arial" w:eastAsia="標楷體" w:hAnsi="Arial"/>
                <w:sz w:val="20"/>
              </w:rPr>
              <w:instrText>"</w:instrText>
            </w:r>
            <w:r w:rsidRPr="00ED4991">
              <w:rPr>
                <w:rFonts w:ascii="Arial" w:eastAsia="標楷體" w:hAnsi="Arial" w:hint="eastAsia"/>
                <w:sz w:val="20"/>
              </w:rPr>
              <w:instrText xml:space="preserve"> </w:instrText>
            </w:r>
            <w:r w:rsidRPr="00ED4991">
              <w:rPr>
                <w:rFonts w:ascii="Arial" w:eastAsia="標楷體" w:hAnsi="Arial"/>
                <w:sz w:val="20"/>
              </w:rPr>
              <w:instrText>"</w:instrText>
            </w:r>
            <w:r w:rsidRPr="00ED4991">
              <w:rPr>
                <w:rFonts w:ascii="Arial" w:eastAsia="標楷體" w:hAnsi="Arial" w:hint="eastAsia"/>
                <w:sz w:val="20"/>
              </w:rPr>
              <w:instrText>■</w:instrText>
            </w:r>
            <w:r w:rsidRPr="00ED4991">
              <w:rPr>
                <w:rFonts w:ascii="Arial" w:eastAsia="標楷體" w:hAnsi="Arial"/>
                <w:sz w:val="20"/>
              </w:rPr>
              <w:instrText>" "</w:instrText>
            </w:r>
            <w:r w:rsidRPr="00ED4991">
              <w:rPr>
                <w:rFonts w:ascii="Arial" w:eastAsia="標楷體" w:hAnsi="Arial" w:hint="eastAsia"/>
                <w:sz w:val="20"/>
              </w:rPr>
              <w:instrText>□</w:instrText>
            </w:r>
            <w:r w:rsidRPr="00ED4991">
              <w:rPr>
                <w:rFonts w:ascii="Arial" w:eastAsia="標楷體" w:hAnsi="Arial"/>
                <w:sz w:val="20"/>
              </w:rPr>
              <w:instrText xml:space="preserve">" </w:instrText>
            </w:r>
            <w:r w:rsidRPr="00ED4991">
              <w:rPr>
                <w:rFonts w:ascii="Arial" w:eastAsia="標楷體" w:hAnsi="Arial"/>
                <w:sz w:val="20"/>
              </w:rPr>
              <w:fldChar w:fldCharType="separate"/>
            </w:r>
            <w:r w:rsidRPr="00ED4991">
              <w:rPr>
                <w:rFonts w:ascii="Arial" w:eastAsia="標楷體" w:hAnsi="Arial" w:hint="eastAsia"/>
                <w:noProof/>
                <w:sz w:val="20"/>
              </w:rPr>
              <w:t>□</w:t>
            </w:r>
            <w:r w:rsidRPr="00ED4991">
              <w:rPr>
                <w:rFonts w:ascii="Arial" w:eastAsia="標楷體" w:hAnsi="Arial"/>
                <w:sz w:val="20"/>
              </w:rPr>
              <w:fldChar w:fldCharType="end"/>
            </w:r>
            <w:r w:rsidRPr="00ED4991">
              <w:rPr>
                <w:rFonts w:ascii="Arial" w:eastAsia="標楷體" w:hAnsi="Arial"/>
                <w:sz w:val="20"/>
              </w:rPr>
              <w:t xml:space="preserve"> </w:t>
            </w:r>
            <w:r w:rsidRPr="00ED4991">
              <w:rPr>
                <w:rFonts w:ascii="Arial" w:eastAsia="標楷體" w:hint="eastAsia"/>
                <w:sz w:val="20"/>
              </w:rPr>
              <w:t>一般租用</w:t>
            </w:r>
            <w:r w:rsidRPr="00ED4991">
              <w:rPr>
                <w:rFonts w:ascii="Arial" w:eastAsia="標楷體" w:hAnsi="Arial" w:hint="eastAsia"/>
                <w:sz w:val="20"/>
              </w:rPr>
              <w:t>(</w:t>
            </w:r>
            <w:r w:rsidRPr="00ED4991">
              <w:rPr>
                <w:rFonts w:ascii="Arial" w:eastAsia="標楷體" w:hint="eastAsia"/>
                <w:sz w:val="20"/>
              </w:rPr>
              <w:t>一個月以上</w:t>
            </w:r>
            <w:r w:rsidRPr="00ED4991">
              <w:rPr>
                <w:rFonts w:ascii="Arial" w:eastAsia="標楷體" w:hAnsi="Arial" w:hint="eastAsia"/>
                <w:sz w:val="20"/>
              </w:rPr>
              <w:t xml:space="preserve">)  </w:t>
            </w:r>
            <w:r w:rsidRPr="00ED4991">
              <w:rPr>
                <w:rFonts w:ascii="Arial" w:eastAsia="標楷體" w:hAnsi="Arial"/>
                <w:sz w:val="20"/>
              </w:rPr>
              <w:fldChar w:fldCharType="begin"/>
            </w:r>
            <w:r w:rsidRPr="00ED4991">
              <w:rPr>
                <w:rFonts w:ascii="Arial" w:eastAsia="標楷體" w:hAnsi="Arial"/>
                <w:sz w:val="20"/>
              </w:rPr>
              <w:instrText xml:space="preserve"> IF </w:instrText>
            </w:r>
            <w:r w:rsidRPr="00ED4991">
              <w:rPr>
                <w:rFonts w:ascii="Arial" w:eastAsia="標楷體" w:hAnsi="Arial"/>
                <w:sz w:val="20"/>
              </w:rPr>
              <w:fldChar w:fldCharType="begin"/>
            </w:r>
            <w:r w:rsidRPr="00ED4991">
              <w:rPr>
                <w:rFonts w:ascii="Arial" w:eastAsia="標楷體" w:hAnsi="Arial"/>
                <w:sz w:val="20"/>
              </w:rPr>
              <w:instrText xml:space="preserve"> MERGEFIELD rentType </w:instrText>
            </w:r>
            <w:r w:rsidRPr="00ED4991">
              <w:rPr>
                <w:rFonts w:ascii="Arial" w:eastAsia="標楷體" w:hAnsi="Arial"/>
                <w:sz w:val="20"/>
              </w:rPr>
              <w:fldChar w:fldCharType="separate"/>
            </w:r>
            <w:r>
              <w:rPr>
                <w:rFonts w:ascii="Arial" w:eastAsia="標楷體" w:hAnsi="Arial"/>
                <w:noProof/>
                <w:sz w:val="20"/>
              </w:rPr>
              <w:instrText>«rentType»</w:instrText>
            </w:r>
            <w:r w:rsidRPr="00ED4991">
              <w:rPr>
                <w:rFonts w:ascii="Arial" w:eastAsia="標楷體" w:hAnsi="Arial"/>
                <w:sz w:val="20"/>
              </w:rPr>
              <w:fldChar w:fldCharType="end"/>
            </w:r>
            <w:r w:rsidRPr="00ED4991">
              <w:rPr>
                <w:rFonts w:ascii="Arial" w:eastAsia="標楷體" w:hAnsi="Arial"/>
                <w:sz w:val="20"/>
              </w:rPr>
              <w:instrText xml:space="preserve"> = </w:instrText>
            </w:r>
            <w:r w:rsidRPr="00ED4991">
              <w:rPr>
                <w:rFonts w:ascii="Arial" w:eastAsia="標楷體" w:hAnsi="Arial" w:hint="eastAsia"/>
                <w:sz w:val="20"/>
              </w:rPr>
              <w:instrText>"</w:instrText>
            </w:r>
            <w:r w:rsidRPr="00ED4991">
              <w:rPr>
                <w:rFonts w:ascii="Arial" w:eastAsia="標楷體" w:hint="eastAsia"/>
                <w:sz w:val="20"/>
              </w:rPr>
              <w:instrText>臨時租用</w:instrText>
            </w:r>
            <w:r w:rsidRPr="00ED4991">
              <w:rPr>
                <w:rFonts w:ascii="Arial" w:eastAsia="標楷體" w:hAnsi="Arial"/>
                <w:sz w:val="20"/>
              </w:rPr>
              <w:instrText>"</w:instrText>
            </w:r>
            <w:r w:rsidRPr="00ED4991">
              <w:rPr>
                <w:rFonts w:ascii="Arial" w:eastAsia="標楷體" w:hAnsi="Arial" w:hint="eastAsia"/>
                <w:sz w:val="20"/>
              </w:rPr>
              <w:instrText xml:space="preserve"> </w:instrText>
            </w:r>
            <w:r w:rsidRPr="00ED4991">
              <w:rPr>
                <w:rFonts w:ascii="Arial" w:eastAsia="標楷體" w:hAnsi="Arial"/>
                <w:sz w:val="20"/>
              </w:rPr>
              <w:instrText>"</w:instrText>
            </w:r>
            <w:r w:rsidRPr="00ED4991">
              <w:rPr>
                <w:rFonts w:ascii="Arial" w:eastAsia="標楷體" w:hAnsi="Arial" w:hint="eastAsia"/>
                <w:sz w:val="20"/>
              </w:rPr>
              <w:instrText>■</w:instrText>
            </w:r>
            <w:r w:rsidRPr="00ED4991">
              <w:rPr>
                <w:rFonts w:ascii="Arial" w:eastAsia="標楷體" w:hAnsi="Arial"/>
                <w:sz w:val="20"/>
              </w:rPr>
              <w:instrText>" "</w:instrText>
            </w:r>
            <w:r w:rsidRPr="00ED4991">
              <w:rPr>
                <w:rFonts w:ascii="Arial" w:eastAsia="標楷體" w:hAnsi="Arial" w:hint="eastAsia"/>
                <w:sz w:val="20"/>
              </w:rPr>
              <w:instrText>□</w:instrText>
            </w:r>
            <w:r w:rsidRPr="00ED4991">
              <w:rPr>
                <w:rFonts w:ascii="Arial" w:eastAsia="標楷體" w:hAnsi="Arial"/>
                <w:sz w:val="20"/>
              </w:rPr>
              <w:instrText xml:space="preserve">" </w:instrText>
            </w:r>
            <w:r w:rsidRPr="00ED4991">
              <w:rPr>
                <w:rFonts w:ascii="Arial" w:eastAsia="標楷體" w:hAnsi="Arial"/>
                <w:sz w:val="20"/>
              </w:rPr>
              <w:fldChar w:fldCharType="separate"/>
            </w:r>
            <w:r w:rsidRPr="00ED4991">
              <w:rPr>
                <w:rFonts w:ascii="Arial" w:eastAsia="標楷體" w:hAnsi="Arial" w:hint="eastAsia"/>
                <w:noProof/>
                <w:sz w:val="20"/>
              </w:rPr>
              <w:t>□</w:t>
            </w:r>
            <w:r w:rsidRPr="00ED4991">
              <w:rPr>
                <w:rFonts w:ascii="Arial" w:eastAsia="標楷體" w:hAnsi="Arial"/>
                <w:sz w:val="20"/>
              </w:rPr>
              <w:fldChar w:fldCharType="end"/>
            </w:r>
            <w:r w:rsidRPr="00ED4991">
              <w:rPr>
                <w:rFonts w:ascii="Arial" w:eastAsia="標楷體" w:hAnsi="Arial" w:hint="eastAsia"/>
                <w:sz w:val="20"/>
              </w:rPr>
              <w:t xml:space="preserve"> </w:t>
            </w:r>
            <w:r w:rsidRPr="00ED4991">
              <w:rPr>
                <w:rFonts w:ascii="Arial" w:eastAsia="標楷體" w:hint="eastAsia"/>
                <w:sz w:val="20"/>
              </w:rPr>
              <w:t>臨時租用</w:t>
            </w:r>
          </w:p>
        </w:tc>
        <w:tc>
          <w:tcPr>
            <w:tcW w:w="2225" w:type="pct"/>
            <w:gridSpan w:val="14"/>
            <w:tcBorders>
              <w:top w:val="single" w:sz="2" w:space="0" w:color="auto"/>
              <w:bottom w:val="double" w:sz="4" w:space="0" w:color="auto"/>
              <w:right w:val="single" w:sz="12" w:space="0" w:color="FF0000"/>
            </w:tcBorders>
            <w:vAlign w:val="center"/>
          </w:tcPr>
          <w:p w:rsidR="003541BC" w:rsidRPr="00ED4991" w:rsidRDefault="003541BC" w:rsidP="001A7791">
            <w:pPr>
              <w:jc w:val="both"/>
              <w:rPr>
                <w:rFonts w:ascii="Arial" w:eastAsia="標楷體" w:hAnsi="Arial"/>
                <w:sz w:val="20"/>
              </w:rPr>
            </w:pPr>
            <w:r w:rsidRPr="00ED4991">
              <w:rPr>
                <w:rFonts w:ascii="Arial" w:eastAsia="標楷體" w:hAnsi="Arial" w:hint="eastAsia"/>
                <w:sz w:val="20"/>
              </w:rPr>
              <w:t>□</w:t>
            </w:r>
            <w:r w:rsidRPr="00ED4991">
              <w:rPr>
                <w:rFonts w:ascii="Arial" w:eastAsia="標楷體" w:hAnsi="Arial"/>
                <w:sz w:val="20"/>
              </w:rPr>
              <w:t xml:space="preserve"> </w:t>
            </w:r>
            <w:r w:rsidRPr="00ED4991">
              <w:rPr>
                <w:rFonts w:ascii="Arial" w:eastAsia="標楷體" w:hint="eastAsia"/>
                <w:sz w:val="20"/>
              </w:rPr>
              <w:t>一般租用</w:t>
            </w:r>
            <w:r w:rsidRPr="00ED4991">
              <w:rPr>
                <w:rFonts w:ascii="Arial" w:eastAsia="標楷體" w:hAnsi="Arial" w:hint="eastAsia"/>
                <w:sz w:val="20"/>
              </w:rPr>
              <w:t>(</w:t>
            </w:r>
            <w:r w:rsidRPr="00ED4991">
              <w:rPr>
                <w:rFonts w:ascii="Arial" w:eastAsia="標楷體" w:hint="eastAsia"/>
                <w:sz w:val="20"/>
              </w:rPr>
              <w:t>一個月以上</w:t>
            </w:r>
            <w:r w:rsidRPr="00ED4991">
              <w:rPr>
                <w:rFonts w:ascii="Arial" w:eastAsia="標楷體" w:hAnsi="Arial" w:hint="eastAsia"/>
                <w:sz w:val="20"/>
              </w:rPr>
              <w:t xml:space="preserve">)  </w:t>
            </w:r>
            <w:r w:rsidRPr="00ED4991">
              <w:rPr>
                <w:rFonts w:ascii="Arial" w:eastAsia="標楷體" w:hAnsi="Arial" w:hint="eastAsia"/>
                <w:sz w:val="20"/>
              </w:rPr>
              <w:t>□</w:t>
            </w:r>
            <w:r w:rsidRPr="00ED4991">
              <w:rPr>
                <w:rFonts w:ascii="Arial" w:eastAsia="標楷體" w:hAnsi="Arial" w:hint="eastAsia"/>
                <w:sz w:val="20"/>
              </w:rPr>
              <w:t xml:space="preserve"> </w:t>
            </w:r>
            <w:r w:rsidRPr="00ED4991">
              <w:rPr>
                <w:rFonts w:ascii="Arial" w:eastAsia="標楷體" w:hint="eastAsia"/>
                <w:sz w:val="20"/>
              </w:rPr>
              <w:t>臨時租用</w:t>
            </w:r>
          </w:p>
        </w:tc>
      </w:tr>
      <w:tr w:rsidR="003541BC" w:rsidRPr="00ED4991" w:rsidTr="001A7791">
        <w:tblPrEx>
          <w:tblCellMar>
            <w:top w:w="0" w:type="dxa"/>
            <w:bottom w:w="0" w:type="dxa"/>
          </w:tblCellMar>
        </w:tblPrEx>
        <w:trPr>
          <w:cantSplit/>
          <w:trHeight w:val="700"/>
        </w:trPr>
        <w:tc>
          <w:tcPr>
            <w:tcW w:w="151" w:type="pct"/>
            <w:vMerge w:val="restart"/>
            <w:tcBorders>
              <w:top w:val="single" w:sz="2" w:space="0" w:color="auto"/>
              <w:left w:val="single" w:sz="12" w:space="0" w:color="FF0000"/>
              <w:bottom w:val="nil"/>
              <w:right w:val="single" w:sz="4" w:space="0" w:color="auto"/>
            </w:tcBorders>
            <w:vAlign w:val="center"/>
          </w:tcPr>
          <w:p w:rsidR="003541BC" w:rsidRPr="00ED4991" w:rsidRDefault="003541BC" w:rsidP="001A7791">
            <w:pPr>
              <w:jc w:val="center"/>
              <w:rPr>
                <w:rFonts w:ascii="Arial" w:eastAsia="標楷體" w:hAnsi="Arial" w:hint="eastAsia"/>
                <w:sz w:val="16"/>
              </w:rPr>
            </w:pPr>
            <w:r w:rsidRPr="00ED4991">
              <w:rPr>
                <w:rFonts w:ascii="Arial" w:eastAsia="標楷體" w:hint="eastAsia"/>
                <w:sz w:val="16"/>
              </w:rPr>
              <w:t>本欄資料請洽ＩＳＰ提供</w:t>
            </w:r>
          </w:p>
        </w:tc>
        <w:tc>
          <w:tcPr>
            <w:tcW w:w="151" w:type="pct"/>
            <w:vMerge w:val="restart"/>
            <w:tcBorders>
              <w:top w:val="single" w:sz="2" w:space="0" w:color="auto"/>
              <w:left w:val="nil"/>
              <w:bottom w:val="nil"/>
              <w:right w:val="single" w:sz="4" w:space="0" w:color="auto"/>
            </w:tcBorders>
            <w:vAlign w:val="center"/>
          </w:tcPr>
          <w:p w:rsidR="003541BC" w:rsidRPr="00ED4991" w:rsidRDefault="003541BC" w:rsidP="001A7791">
            <w:pPr>
              <w:jc w:val="center"/>
              <w:rPr>
                <w:rFonts w:ascii="Arial" w:eastAsia="標楷體" w:hAnsi="Arial" w:hint="eastAsia"/>
                <w:sz w:val="20"/>
              </w:rPr>
            </w:pPr>
            <w:r w:rsidRPr="00ED4991">
              <w:rPr>
                <w:rFonts w:ascii="Arial" w:eastAsia="標楷體" w:hAnsi="Arial" w:hint="eastAsia"/>
                <w:sz w:val="20"/>
              </w:rPr>
              <w:t>ＩＳＰ</w:t>
            </w:r>
          </w:p>
        </w:tc>
        <w:tc>
          <w:tcPr>
            <w:tcW w:w="260" w:type="pct"/>
            <w:gridSpan w:val="4"/>
            <w:tcBorders>
              <w:top w:val="single" w:sz="2" w:space="0" w:color="auto"/>
              <w:left w:val="nil"/>
              <w:bottom w:val="single" w:sz="4" w:space="0" w:color="auto"/>
            </w:tcBorders>
            <w:vAlign w:val="center"/>
          </w:tcPr>
          <w:p w:rsidR="003541BC" w:rsidRPr="00ED4991" w:rsidRDefault="003541BC" w:rsidP="001A7791">
            <w:pPr>
              <w:jc w:val="center"/>
              <w:rPr>
                <w:rFonts w:ascii="Arial" w:eastAsia="標楷體" w:hAnsi="Arial"/>
                <w:sz w:val="20"/>
              </w:rPr>
            </w:pPr>
            <w:r w:rsidRPr="00ED4991">
              <w:rPr>
                <w:rFonts w:ascii="Arial" w:eastAsia="標楷體" w:hAnsi="Arial" w:hint="eastAsia"/>
                <w:sz w:val="20"/>
              </w:rPr>
              <w:t>名稱</w:t>
            </w:r>
            <w:r w:rsidRPr="00ED4991">
              <w:rPr>
                <w:rFonts w:ascii="Arial" w:eastAsia="標楷體" w:hAnsi="Arial"/>
                <w:sz w:val="20"/>
              </w:rPr>
              <w:t>/</w:t>
            </w:r>
            <w:r w:rsidRPr="00ED4991">
              <w:rPr>
                <w:rFonts w:ascii="Arial" w:eastAsia="標楷體" w:hAnsi="Arial" w:hint="eastAsia"/>
                <w:sz w:val="20"/>
              </w:rPr>
              <w:t>地址</w:t>
            </w:r>
          </w:p>
        </w:tc>
        <w:tc>
          <w:tcPr>
            <w:tcW w:w="2214" w:type="pct"/>
            <w:gridSpan w:val="16"/>
            <w:tcBorders>
              <w:top w:val="single" w:sz="2" w:space="0" w:color="auto"/>
              <w:left w:val="nil"/>
              <w:bottom w:val="single" w:sz="4" w:space="0" w:color="auto"/>
            </w:tcBorders>
            <w:vAlign w:val="center"/>
          </w:tcPr>
          <w:p w:rsidR="003541BC" w:rsidRPr="00ED4991" w:rsidRDefault="003541BC" w:rsidP="001A7791">
            <w:pPr>
              <w:jc w:val="both"/>
              <w:rPr>
                <w:rFonts w:ascii="Arial" w:eastAsia="標楷體" w:hAnsi="Arial"/>
                <w:color w:val="0000FF"/>
                <w:sz w:val="28"/>
              </w:rPr>
            </w:pPr>
            <w:r w:rsidRPr="00ED4991">
              <w:rPr>
                <w:rFonts w:ascii="Arial" w:eastAsia="標楷體" w:hAnsi="Arial"/>
                <w:color w:val="0000FF"/>
                <w:sz w:val="20"/>
              </w:rPr>
              <w:t xml:space="preserve"> </w:t>
            </w:r>
            <w:r w:rsidRPr="00ED4991">
              <w:rPr>
                <w:rFonts w:ascii="Arial" w:eastAsia="標楷體" w:hAnsi="Arial" w:hint="eastAsia"/>
                <w:noProof/>
                <w:color w:val="0000FF"/>
                <w:sz w:val="28"/>
              </w:rPr>
              <w:t>HILINK</w:t>
            </w:r>
          </w:p>
        </w:tc>
        <w:tc>
          <w:tcPr>
            <w:tcW w:w="2225" w:type="pct"/>
            <w:gridSpan w:val="14"/>
            <w:tcBorders>
              <w:top w:val="single" w:sz="2" w:space="0" w:color="auto"/>
              <w:bottom w:val="single" w:sz="4" w:space="0" w:color="auto"/>
              <w:right w:val="single" w:sz="12" w:space="0" w:color="FF0000"/>
            </w:tcBorders>
            <w:vAlign w:val="center"/>
          </w:tcPr>
          <w:p w:rsidR="003541BC" w:rsidRPr="00ED4991" w:rsidRDefault="003541BC" w:rsidP="001A7791">
            <w:pPr>
              <w:jc w:val="both"/>
              <w:rPr>
                <w:rFonts w:ascii="Arial" w:eastAsia="標楷體" w:hAnsi="Arial"/>
                <w:sz w:val="20"/>
              </w:rPr>
            </w:pPr>
          </w:p>
        </w:tc>
      </w:tr>
      <w:tr w:rsidR="003541BC" w:rsidRPr="00ED4991" w:rsidTr="001A7791">
        <w:tblPrEx>
          <w:tblCellMar>
            <w:top w:w="0" w:type="dxa"/>
            <w:bottom w:w="0" w:type="dxa"/>
          </w:tblCellMar>
        </w:tblPrEx>
        <w:trPr>
          <w:cantSplit/>
          <w:trHeight w:val="344"/>
        </w:trPr>
        <w:tc>
          <w:tcPr>
            <w:tcW w:w="151" w:type="pct"/>
            <w:vMerge/>
            <w:tcBorders>
              <w:top w:val="nil"/>
              <w:left w:val="single" w:sz="12" w:space="0" w:color="FF0000"/>
              <w:bottom w:val="nil"/>
              <w:right w:val="single" w:sz="4" w:space="0" w:color="auto"/>
            </w:tcBorders>
            <w:vAlign w:val="center"/>
          </w:tcPr>
          <w:p w:rsidR="003541BC" w:rsidRPr="00ED4991" w:rsidRDefault="003541BC" w:rsidP="001A7791">
            <w:pPr>
              <w:jc w:val="center"/>
              <w:rPr>
                <w:rFonts w:ascii="Arial" w:eastAsia="標楷體" w:hAnsi="Arial" w:hint="eastAsia"/>
                <w:sz w:val="20"/>
              </w:rPr>
            </w:pPr>
          </w:p>
        </w:tc>
        <w:tc>
          <w:tcPr>
            <w:tcW w:w="151" w:type="pct"/>
            <w:vMerge/>
            <w:tcBorders>
              <w:top w:val="nil"/>
              <w:left w:val="nil"/>
              <w:bottom w:val="single" w:sz="4" w:space="0" w:color="auto"/>
              <w:right w:val="single" w:sz="4" w:space="0" w:color="auto"/>
            </w:tcBorders>
            <w:vAlign w:val="center"/>
          </w:tcPr>
          <w:p w:rsidR="003541BC" w:rsidRPr="00ED4991" w:rsidRDefault="003541BC" w:rsidP="001A7791">
            <w:pPr>
              <w:jc w:val="center"/>
              <w:rPr>
                <w:rFonts w:ascii="Arial" w:eastAsia="標楷體" w:hAnsi="Arial" w:hint="eastAsia"/>
                <w:sz w:val="20"/>
              </w:rPr>
            </w:pPr>
          </w:p>
        </w:tc>
        <w:tc>
          <w:tcPr>
            <w:tcW w:w="2474" w:type="pct"/>
            <w:gridSpan w:val="20"/>
            <w:tcBorders>
              <w:top w:val="single" w:sz="2" w:space="0" w:color="auto"/>
              <w:left w:val="nil"/>
              <w:bottom w:val="single" w:sz="4" w:space="0" w:color="auto"/>
            </w:tcBorders>
            <w:vAlign w:val="center"/>
          </w:tcPr>
          <w:p w:rsidR="003541BC" w:rsidRPr="00ED4991" w:rsidRDefault="003541BC" w:rsidP="001A7791">
            <w:pPr>
              <w:rPr>
                <w:rFonts w:ascii="Arial" w:eastAsia="標楷體" w:hAnsi="Arial"/>
                <w:sz w:val="22"/>
              </w:rPr>
            </w:pPr>
            <w:r w:rsidRPr="00ED4991">
              <w:rPr>
                <w:rFonts w:ascii="Arial" w:eastAsia="標楷體" w:hAnsi="Arial"/>
                <w:sz w:val="20"/>
              </w:rPr>
              <w:t>IP</w:t>
            </w:r>
            <w:r w:rsidRPr="00ED4991">
              <w:rPr>
                <w:rFonts w:ascii="Arial" w:eastAsia="標楷體" w:hAnsi="Arial" w:hint="eastAsia"/>
                <w:sz w:val="20"/>
              </w:rPr>
              <w:t>：</w:t>
            </w:r>
            <w:r w:rsidRPr="00ED4991">
              <w:rPr>
                <w:rFonts w:ascii="Arial" w:eastAsia="標楷體" w:hAnsi="Arial"/>
                <w:sz w:val="22"/>
              </w:rPr>
              <w:fldChar w:fldCharType="begin"/>
            </w:r>
            <w:r w:rsidRPr="00ED4991">
              <w:rPr>
                <w:rFonts w:ascii="Arial" w:eastAsia="標楷體" w:hAnsi="Arial"/>
                <w:sz w:val="22"/>
              </w:rPr>
              <w:instrText xml:space="preserve"> MERGEFIELD IspIP </w:instrText>
            </w:r>
            <w:r w:rsidRPr="00ED4991">
              <w:rPr>
                <w:rFonts w:ascii="Arial" w:eastAsia="標楷體" w:hAnsi="Arial"/>
                <w:sz w:val="22"/>
              </w:rPr>
              <w:fldChar w:fldCharType="separate"/>
            </w:r>
            <w:r>
              <w:rPr>
                <w:rFonts w:ascii="Arial" w:eastAsia="標楷體" w:hAnsi="Arial"/>
                <w:noProof/>
                <w:sz w:val="22"/>
              </w:rPr>
              <w:t>«IspIP»</w:t>
            </w:r>
            <w:r w:rsidRPr="00ED4991">
              <w:rPr>
                <w:rFonts w:ascii="Arial" w:eastAsia="標楷體" w:hAnsi="Arial"/>
                <w:sz w:val="22"/>
              </w:rPr>
              <w:fldChar w:fldCharType="end"/>
            </w:r>
            <w:r w:rsidRPr="00ED4991">
              <w:rPr>
                <w:rFonts w:ascii="Arial" w:eastAsia="標楷體" w:hAnsi="Arial" w:hint="eastAsia"/>
                <w:sz w:val="22"/>
              </w:rPr>
              <w:t xml:space="preserve">  </w:t>
            </w:r>
            <w:r w:rsidRPr="00ED4991">
              <w:rPr>
                <w:rFonts w:ascii="Arial" w:eastAsia="標楷體" w:hAnsi="Arial"/>
                <w:sz w:val="22"/>
              </w:rPr>
              <w:t xml:space="preserve">   </w:t>
            </w:r>
            <w:r w:rsidRPr="00ED4991">
              <w:rPr>
                <w:rFonts w:ascii="Arial" w:eastAsia="標楷體" w:hAnsi="Arial" w:hint="eastAsia"/>
                <w:sz w:val="20"/>
              </w:rPr>
              <w:t>Netmask</w:t>
            </w:r>
            <w:r w:rsidRPr="00ED4991">
              <w:rPr>
                <w:rFonts w:ascii="Arial" w:eastAsia="標楷體" w:hAnsi="Arial" w:hint="eastAsia"/>
                <w:sz w:val="20"/>
              </w:rPr>
              <w:t>：</w:t>
            </w:r>
            <w:r w:rsidRPr="00ED4991">
              <w:rPr>
                <w:rFonts w:ascii="Arial" w:eastAsia="標楷體" w:hAnsi="Arial"/>
                <w:sz w:val="22"/>
              </w:rPr>
              <w:fldChar w:fldCharType="begin"/>
            </w:r>
            <w:r w:rsidRPr="00ED4991">
              <w:rPr>
                <w:rFonts w:ascii="Arial" w:eastAsia="標楷體" w:hAnsi="Arial"/>
                <w:sz w:val="22"/>
              </w:rPr>
              <w:instrText xml:space="preserve"> </w:instrText>
            </w:r>
            <w:r w:rsidRPr="00ED4991">
              <w:rPr>
                <w:rFonts w:ascii="Arial" w:eastAsia="標楷體" w:hAnsi="Arial" w:hint="eastAsia"/>
                <w:sz w:val="22"/>
              </w:rPr>
              <w:instrText>MERGEFIELD IspNetMask</w:instrText>
            </w:r>
            <w:r w:rsidRPr="00ED4991">
              <w:rPr>
                <w:rFonts w:ascii="Arial" w:eastAsia="標楷體" w:hAnsi="Arial"/>
                <w:sz w:val="22"/>
              </w:rPr>
              <w:instrText xml:space="preserve"> </w:instrText>
            </w:r>
            <w:r w:rsidRPr="00ED4991">
              <w:rPr>
                <w:rFonts w:ascii="Arial" w:eastAsia="標楷體" w:hAnsi="Arial"/>
                <w:sz w:val="22"/>
              </w:rPr>
              <w:fldChar w:fldCharType="separate"/>
            </w:r>
            <w:r>
              <w:rPr>
                <w:rFonts w:ascii="Arial" w:eastAsia="標楷體" w:hAnsi="Arial"/>
                <w:noProof/>
                <w:sz w:val="22"/>
              </w:rPr>
              <w:t>«IspNetMask»</w:t>
            </w:r>
            <w:r w:rsidRPr="00ED4991">
              <w:rPr>
                <w:rFonts w:ascii="Arial" w:eastAsia="標楷體" w:hAnsi="Arial"/>
                <w:sz w:val="22"/>
              </w:rPr>
              <w:fldChar w:fldCharType="end"/>
            </w:r>
          </w:p>
        </w:tc>
        <w:tc>
          <w:tcPr>
            <w:tcW w:w="2225" w:type="pct"/>
            <w:gridSpan w:val="14"/>
            <w:tcBorders>
              <w:top w:val="single" w:sz="2" w:space="0" w:color="auto"/>
              <w:bottom w:val="single" w:sz="4" w:space="0" w:color="auto"/>
              <w:right w:val="single" w:sz="12" w:space="0" w:color="FF0000"/>
            </w:tcBorders>
            <w:vAlign w:val="center"/>
          </w:tcPr>
          <w:p w:rsidR="003541BC" w:rsidRPr="00ED4991" w:rsidRDefault="003541BC" w:rsidP="001A7791">
            <w:pPr>
              <w:jc w:val="both"/>
              <w:rPr>
                <w:rFonts w:ascii="Arial" w:eastAsia="標楷體" w:hAnsi="Arial"/>
                <w:sz w:val="20"/>
              </w:rPr>
            </w:pPr>
            <w:r w:rsidRPr="00ED4991">
              <w:rPr>
                <w:rFonts w:ascii="Arial" w:eastAsia="標楷體" w:hAnsi="Arial"/>
                <w:sz w:val="20"/>
              </w:rPr>
              <w:t>IP</w:t>
            </w:r>
            <w:r w:rsidRPr="00ED4991">
              <w:rPr>
                <w:rFonts w:ascii="Arial" w:eastAsia="標楷體" w:hAnsi="Arial" w:hint="eastAsia"/>
                <w:sz w:val="20"/>
              </w:rPr>
              <w:t>：</w:t>
            </w:r>
            <w:r w:rsidRPr="00ED4991">
              <w:rPr>
                <w:rFonts w:ascii="Arial" w:eastAsia="標楷體" w:hAnsi="Arial"/>
                <w:sz w:val="20"/>
              </w:rPr>
              <w:t xml:space="preserve">                  </w:t>
            </w:r>
            <w:r w:rsidRPr="00ED4991">
              <w:rPr>
                <w:rFonts w:ascii="Arial" w:eastAsia="標楷體" w:hAnsi="Arial" w:hint="eastAsia"/>
                <w:sz w:val="20"/>
              </w:rPr>
              <w:t>Netmask</w:t>
            </w:r>
            <w:r w:rsidRPr="00ED4991">
              <w:rPr>
                <w:rFonts w:ascii="Arial" w:eastAsia="標楷體" w:hAnsi="Arial" w:hint="eastAsia"/>
                <w:sz w:val="20"/>
              </w:rPr>
              <w:t>：</w:t>
            </w:r>
          </w:p>
        </w:tc>
      </w:tr>
      <w:tr w:rsidR="003541BC" w:rsidRPr="00ED4991" w:rsidTr="001A7791">
        <w:tblPrEx>
          <w:tblCellMar>
            <w:top w:w="0" w:type="dxa"/>
            <w:bottom w:w="0" w:type="dxa"/>
          </w:tblCellMar>
        </w:tblPrEx>
        <w:trPr>
          <w:cantSplit/>
          <w:trHeight w:val="1021"/>
        </w:trPr>
        <w:tc>
          <w:tcPr>
            <w:tcW w:w="151" w:type="pct"/>
            <w:vMerge/>
            <w:tcBorders>
              <w:top w:val="nil"/>
              <w:left w:val="single" w:sz="12" w:space="0" w:color="FF0000"/>
              <w:bottom w:val="nil"/>
              <w:right w:val="single" w:sz="4" w:space="0" w:color="auto"/>
            </w:tcBorders>
            <w:vAlign w:val="center"/>
          </w:tcPr>
          <w:p w:rsidR="003541BC" w:rsidRPr="00ED4991" w:rsidRDefault="003541BC" w:rsidP="001A7791">
            <w:pPr>
              <w:jc w:val="center"/>
              <w:rPr>
                <w:rFonts w:ascii="Arial" w:eastAsia="標楷體" w:hAnsi="Arial"/>
                <w:sz w:val="20"/>
              </w:rPr>
            </w:pPr>
          </w:p>
        </w:tc>
        <w:tc>
          <w:tcPr>
            <w:tcW w:w="151" w:type="pct"/>
            <w:tcBorders>
              <w:top w:val="single" w:sz="4" w:space="0" w:color="auto"/>
              <w:left w:val="single" w:sz="4" w:space="0" w:color="auto"/>
            </w:tcBorders>
            <w:vAlign w:val="center"/>
          </w:tcPr>
          <w:p w:rsidR="003541BC" w:rsidRPr="00ED4991" w:rsidRDefault="003541BC" w:rsidP="001A7791">
            <w:pPr>
              <w:jc w:val="center"/>
              <w:rPr>
                <w:rFonts w:ascii="Arial" w:eastAsia="標楷體" w:hAnsi="Arial" w:hint="eastAsia"/>
                <w:sz w:val="18"/>
              </w:rPr>
            </w:pPr>
            <w:r w:rsidRPr="00ED4991">
              <w:rPr>
                <w:rFonts w:ascii="Arial" w:eastAsia="標楷體" w:hAnsi="Arial" w:hint="eastAsia"/>
                <w:sz w:val="18"/>
              </w:rPr>
              <w:t>客戶端設定</w:t>
            </w:r>
          </w:p>
        </w:tc>
        <w:tc>
          <w:tcPr>
            <w:tcW w:w="248" w:type="pct"/>
            <w:gridSpan w:val="3"/>
            <w:tcBorders>
              <w:top w:val="single" w:sz="4" w:space="0" w:color="auto"/>
              <w:left w:val="single" w:sz="4" w:space="0" w:color="auto"/>
            </w:tcBorders>
            <w:vAlign w:val="center"/>
          </w:tcPr>
          <w:p w:rsidR="003541BC" w:rsidRPr="00ED4991" w:rsidRDefault="003541BC" w:rsidP="001A7791">
            <w:pPr>
              <w:jc w:val="center"/>
              <w:rPr>
                <w:rFonts w:ascii="Arial" w:eastAsia="標楷體" w:hAnsi="Arial"/>
                <w:sz w:val="20"/>
              </w:rPr>
            </w:pPr>
            <w:r w:rsidRPr="00ED4991">
              <w:rPr>
                <w:rFonts w:ascii="Arial" w:eastAsia="標楷體" w:hAnsi="Arial" w:hint="eastAsia"/>
                <w:sz w:val="20"/>
              </w:rPr>
              <w:t>安裝測試</w:t>
            </w:r>
          </w:p>
        </w:tc>
        <w:tc>
          <w:tcPr>
            <w:tcW w:w="2226" w:type="pct"/>
            <w:gridSpan w:val="17"/>
            <w:tcBorders>
              <w:top w:val="single" w:sz="4" w:space="0" w:color="auto"/>
            </w:tcBorders>
          </w:tcPr>
          <w:p w:rsidR="003541BC" w:rsidRPr="0012064C" w:rsidRDefault="003541BC" w:rsidP="001A7791">
            <w:pPr>
              <w:numPr>
                <w:ilvl w:val="0"/>
                <w:numId w:val="5"/>
              </w:numPr>
              <w:ind w:hanging="308"/>
              <w:jc w:val="both"/>
              <w:rPr>
                <w:rFonts w:ascii="Arial" w:eastAsia="標楷體" w:hAnsi="Arial" w:hint="eastAsia"/>
                <w:color w:val="FF0000"/>
                <w:spacing w:val="-20"/>
                <w:sz w:val="20"/>
              </w:rPr>
            </w:pPr>
            <w:r w:rsidRPr="0012064C">
              <w:rPr>
                <w:rFonts w:ascii="Arial" w:eastAsia="標楷體" w:hAnsi="Arial" w:hint="eastAsia"/>
                <w:color w:val="FF0000"/>
                <w:spacing w:val="-20"/>
                <w:sz w:val="20"/>
              </w:rPr>
              <w:t>固接</w:t>
            </w:r>
            <w:r w:rsidRPr="0012064C">
              <w:rPr>
                <w:rFonts w:ascii="Arial" w:eastAsia="標楷體" w:hAnsi="Arial" w:hint="eastAsia"/>
                <w:color w:val="FF0000"/>
                <w:spacing w:val="-20"/>
                <w:sz w:val="20"/>
              </w:rPr>
              <w:t>(</w:t>
            </w:r>
            <w:r w:rsidRPr="0012064C">
              <w:rPr>
                <w:rFonts w:ascii="Arial" w:eastAsia="標楷體" w:hAnsi="Arial" w:hint="eastAsia"/>
                <w:color w:val="FF0000"/>
                <w:spacing w:val="-20"/>
                <w:sz w:val="20"/>
              </w:rPr>
              <w:t>固定</w:t>
            </w:r>
            <w:r w:rsidRPr="0012064C">
              <w:rPr>
                <w:rFonts w:ascii="Arial" w:eastAsia="標楷體" w:hAnsi="Arial" w:hint="eastAsia"/>
                <w:color w:val="FF0000"/>
                <w:spacing w:val="-20"/>
                <w:sz w:val="20"/>
              </w:rPr>
              <w:t>)</w:t>
            </w:r>
            <w:r w:rsidRPr="0012064C">
              <w:rPr>
                <w:rFonts w:ascii="Arial" w:eastAsia="標楷體" w:hAnsi="Arial" w:hint="eastAsia"/>
                <w:color w:val="FF0000"/>
                <w:spacing w:val="-20"/>
                <w:sz w:val="20"/>
              </w:rPr>
              <w:t>式</w:t>
            </w:r>
            <w:r w:rsidRPr="0012064C">
              <w:rPr>
                <w:rFonts w:ascii="Arial" w:eastAsia="標楷體" w:hAnsi="Arial" w:hint="eastAsia"/>
                <w:color w:val="000000"/>
                <w:sz w:val="20"/>
              </w:rPr>
              <w:t>用戶</w:t>
            </w:r>
            <w:r w:rsidRPr="0012064C">
              <w:rPr>
                <w:rFonts w:ascii="Arial" w:eastAsia="標楷體" w:hAnsi="Arial" w:hint="eastAsia"/>
                <w:color w:val="000000"/>
                <w:sz w:val="20"/>
              </w:rPr>
              <w:t xml:space="preserve"> </w:t>
            </w:r>
            <w:r w:rsidRPr="0012064C">
              <w:rPr>
                <w:rFonts w:ascii="Arial" w:eastAsia="標楷體" w:hAnsi="Arial"/>
                <w:color w:val="000000"/>
                <w:sz w:val="20"/>
              </w:rPr>
              <w:t xml:space="preserve"> </w:t>
            </w:r>
            <w:r w:rsidRPr="0012064C">
              <w:rPr>
                <w:rFonts w:ascii="Arial" w:eastAsia="標楷體" w:hAnsi="Arial" w:hint="eastAsia"/>
                <w:color w:val="000000"/>
                <w:sz w:val="20"/>
              </w:rPr>
              <w:t>□</w:t>
            </w:r>
            <w:r w:rsidRPr="0012064C">
              <w:rPr>
                <w:rFonts w:ascii="Arial" w:eastAsia="標楷體" w:hAnsi="Arial" w:hint="eastAsia"/>
                <w:color w:val="FF0000"/>
                <w:sz w:val="20"/>
              </w:rPr>
              <w:t>非</w:t>
            </w:r>
            <w:r w:rsidRPr="0012064C">
              <w:rPr>
                <w:rFonts w:ascii="Arial" w:eastAsia="標楷體" w:hAnsi="Arial" w:hint="eastAsia"/>
                <w:color w:val="FF0000"/>
                <w:spacing w:val="-20"/>
                <w:sz w:val="20"/>
              </w:rPr>
              <w:t>固定式</w:t>
            </w:r>
            <w:r w:rsidRPr="0012064C">
              <w:rPr>
                <w:rFonts w:ascii="Arial" w:eastAsia="標楷體" w:hAnsi="Arial" w:hint="eastAsia"/>
                <w:color w:val="000000"/>
                <w:sz w:val="20"/>
              </w:rPr>
              <w:t>用戶</w:t>
            </w:r>
          </w:p>
          <w:p w:rsidR="003541BC" w:rsidRPr="0012064C" w:rsidRDefault="003541BC" w:rsidP="001A7791">
            <w:pPr>
              <w:jc w:val="both"/>
              <w:rPr>
                <w:rFonts w:ascii="Arial" w:eastAsia="標楷體" w:hAnsi="Arial" w:hint="eastAsia"/>
                <w:color w:val="000000"/>
                <w:sz w:val="20"/>
              </w:rPr>
            </w:pPr>
            <w:r w:rsidRPr="005B5466">
              <w:rPr>
                <w:rFonts w:ascii="Arial" w:eastAsia="標楷體" w:hAnsi="Arial" w:hint="eastAsia"/>
                <w:spacing w:val="-10"/>
                <w:sz w:val="18"/>
                <w:szCs w:val="18"/>
              </w:rPr>
              <w:t>ATU-R</w:t>
            </w:r>
            <w:r w:rsidRPr="005B5466">
              <w:rPr>
                <w:rFonts w:ascii="Arial" w:eastAsia="標楷體" w:hAnsi="Arial" w:hint="eastAsia"/>
                <w:spacing w:val="-10"/>
                <w:sz w:val="18"/>
                <w:szCs w:val="18"/>
              </w:rPr>
              <w:t>連接</w:t>
            </w:r>
            <w:r w:rsidRPr="005B5466">
              <w:rPr>
                <w:rFonts w:ascii="Arial" w:eastAsia="標楷體" w:hAnsi="Arial" w:hint="eastAsia"/>
                <w:spacing w:val="-10"/>
                <w:sz w:val="18"/>
                <w:szCs w:val="18"/>
              </w:rPr>
              <w:t>Router</w:t>
            </w:r>
            <w:r w:rsidRPr="005B5466">
              <w:rPr>
                <w:rFonts w:ascii="Arial" w:eastAsia="標楷體" w:hAnsi="Arial" w:hint="eastAsia"/>
                <w:spacing w:val="-10"/>
                <w:sz w:val="18"/>
                <w:szCs w:val="18"/>
              </w:rPr>
              <w:t>：</w:t>
            </w:r>
            <w:r w:rsidRPr="005B5466">
              <w:rPr>
                <w:rFonts w:ascii="Arial" w:eastAsia="標楷體" w:hAnsi="Arial"/>
                <w:sz w:val="18"/>
                <w:szCs w:val="18"/>
              </w:rPr>
              <w:t xml:space="preserve"> </w:t>
            </w:r>
            <w:r w:rsidRPr="005B5466">
              <w:rPr>
                <w:rFonts w:ascii="Arial" w:eastAsia="標楷體" w:hAnsi="Arial"/>
                <w:sz w:val="18"/>
                <w:szCs w:val="18"/>
              </w:rPr>
              <w:fldChar w:fldCharType="begin"/>
            </w:r>
            <w:r w:rsidRPr="005B5466">
              <w:rPr>
                <w:rFonts w:ascii="Arial" w:eastAsia="標楷體" w:hAnsi="Arial"/>
                <w:sz w:val="18"/>
                <w:szCs w:val="18"/>
              </w:rPr>
              <w:instrText xml:space="preserve"> IF </w:instrText>
            </w:r>
            <w:r w:rsidRPr="005B5466">
              <w:rPr>
                <w:rFonts w:ascii="Arial" w:eastAsia="標楷體" w:hAnsi="Arial" w:hint="eastAsia"/>
                <w:sz w:val="18"/>
                <w:szCs w:val="18"/>
              </w:rPr>
              <w:instrText xml:space="preserve"> </w:instrText>
            </w:r>
            <w:r w:rsidRPr="005B5466">
              <w:rPr>
                <w:rFonts w:ascii="Arial" w:eastAsia="標楷體" w:hAnsi="Arial"/>
                <w:sz w:val="18"/>
                <w:szCs w:val="18"/>
              </w:rPr>
              <w:fldChar w:fldCharType="begin"/>
            </w:r>
            <w:r w:rsidRPr="005B5466">
              <w:rPr>
                <w:rFonts w:ascii="Arial" w:eastAsia="標楷體" w:hAnsi="Arial"/>
                <w:sz w:val="18"/>
                <w:szCs w:val="18"/>
              </w:rPr>
              <w:instrText xml:space="preserve"> </w:instrText>
            </w:r>
            <w:r w:rsidRPr="005B5466">
              <w:rPr>
                <w:rFonts w:ascii="Arial" w:eastAsia="標楷體" w:hAnsi="Arial" w:hint="eastAsia"/>
                <w:sz w:val="18"/>
                <w:szCs w:val="18"/>
              </w:rPr>
              <w:instrText>MERGEFIELD RouterMode</w:instrText>
            </w:r>
            <w:r w:rsidRPr="005B5466">
              <w:rPr>
                <w:rFonts w:ascii="Arial" w:eastAsia="標楷體" w:hAnsi="Arial"/>
                <w:sz w:val="18"/>
                <w:szCs w:val="18"/>
              </w:rPr>
              <w:instrText xml:space="preserve"> </w:instrText>
            </w:r>
            <w:r w:rsidRPr="005B5466">
              <w:rPr>
                <w:rFonts w:ascii="Arial" w:eastAsia="標楷體" w:hAnsi="Arial"/>
                <w:sz w:val="18"/>
                <w:szCs w:val="18"/>
              </w:rPr>
              <w:fldChar w:fldCharType="separate"/>
            </w:r>
            <w:r w:rsidRPr="000860C2">
              <w:rPr>
                <w:rFonts w:ascii="Arial" w:eastAsia="標楷體" w:hAnsi="Arial"/>
                <w:noProof/>
                <w:sz w:val="18"/>
                <w:szCs w:val="18"/>
              </w:rPr>
              <w:instrText>N</w:instrText>
            </w:r>
            <w:r w:rsidRPr="005B5466">
              <w:rPr>
                <w:rFonts w:ascii="Arial" w:eastAsia="標楷體" w:hAnsi="Arial"/>
                <w:sz w:val="18"/>
                <w:szCs w:val="18"/>
              </w:rPr>
              <w:fldChar w:fldCharType="end"/>
            </w:r>
            <w:r w:rsidRPr="005B5466">
              <w:rPr>
                <w:rFonts w:ascii="Arial" w:eastAsia="標楷體" w:hAnsi="Arial" w:hint="eastAsia"/>
                <w:spacing w:val="-10"/>
                <w:sz w:val="18"/>
                <w:szCs w:val="18"/>
              </w:rPr>
              <w:instrText>=</w:instrText>
            </w:r>
            <w:r w:rsidRPr="005B5466">
              <w:rPr>
                <w:rFonts w:ascii="Arial" w:eastAsia="標楷體" w:hAnsi="Arial"/>
                <w:sz w:val="18"/>
                <w:szCs w:val="18"/>
              </w:rPr>
              <w:instrText xml:space="preserve"> "</w:instrText>
            </w:r>
            <w:r w:rsidRPr="005B5466">
              <w:rPr>
                <w:rFonts w:ascii="Arial" w:eastAsia="標楷體" w:hAnsi="Arial" w:hint="eastAsia"/>
                <w:sz w:val="18"/>
                <w:szCs w:val="18"/>
              </w:rPr>
              <w:instrText>N</w:instrText>
            </w:r>
            <w:r w:rsidRPr="005B5466">
              <w:rPr>
                <w:rFonts w:ascii="Arial" w:eastAsia="標楷體" w:hAnsi="Arial"/>
                <w:sz w:val="18"/>
                <w:szCs w:val="18"/>
              </w:rPr>
              <w:instrText>" "</w:instrText>
            </w:r>
            <w:r w:rsidRPr="005B5466">
              <w:rPr>
                <w:rFonts w:ascii="Arial" w:eastAsia="標楷體" w:hAnsi="Arial" w:hint="eastAsia"/>
                <w:sz w:val="18"/>
                <w:szCs w:val="18"/>
              </w:rPr>
              <w:instrText>■</w:instrText>
            </w:r>
            <w:r w:rsidRPr="005B5466">
              <w:rPr>
                <w:rFonts w:ascii="Arial" w:eastAsia="標楷體" w:hAnsi="Arial"/>
                <w:sz w:val="18"/>
                <w:szCs w:val="18"/>
              </w:rPr>
              <w:instrText>" "</w:instrText>
            </w:r>
            <w:r w:rsidRPr="005B5466">
              <w:rPr>
                <w:rFonts w:ascii="Arial" w:eastAsia="標楷體" w:hAnsi="Arial" w:hint="eastAsia"/>
                <w:sz w:val="18"/>
                <w:szCs w:val="18"/>
              </w:rPr>
              <w:instrText>□</w:instrText>
            </w:r>
            <w:r w:rsidRPr="005B5466">
              <w:rPr>
                <w:rFonts w:ascii="Arial" w:eastAsia="標楷體" w:hAnsi="Arial"/>
                <w:sz w:val="18"/>
                <w:szCs w:val="18"/>
              </w:rPr>
              <w:instrText xml:space="preserve">" </w:instrText>
            </w:r>
            <w:r w:rsidRPr="005B5466">
              <w:rPr>
                <w:rFonts w:ascii="Arial" w:eastAsia="標楷體" w:hAnsi="Arial"/>
                <w:sz w:val="18"/>
                <w:szCs w:val="18"/>
              </w:rPr>
              <w:fldChar w:fldCharType="separate"/>
            </w:r>
            <w:r w:rsidRPr="005B5466">
              <w:rPr>
                <w:rFonts w:ascii="Arial" w:eastAsia="標楷體" w:hAnsi="Arial" w:hint="eastAsia"/>
                <w:noProof/>
                <w:sz w:val="18"/>
                <w:szCs w:val="18"/>
              </w:rPr>
              <w:t>■</w:t>
            </w:r>
            <w:r w:rsidRPr="005B5466">
              <w:rPr>
                <w:rFonts w:ascii="Arial" w:eastAsia="標楷體" w:hAnsi="Arial"/>
                <w:sz w:val="18"/>
                <w:szCs w:val="18"/>
              </w:rPr>
              <w:fldChar w:fldCharType="end"/>
            </w:r>
            <w:r w:rsidRPr="005B5466">
              <w:rPr>
                <w:rFonts w:ascii="Arial" w:eastAsia="標楷體" w:hAnsi="Arial" w:hint="eastAsia"/>
                <w:spacing w:val="-10"/>
                <w:sz w:val="18"/>
                <w:szCs w:val="18"/>
              </w:rPr>
              <w:t>否</w:t>
            </w:r>
            <w:r w:rsidRPr="005B5466">
              <w:rPr>
                <w:rFonts w:ascii="Arial" w:eastAsia="標楷體" w:hAnsi="Arial" w:hint="eastAsia"/>
                <w:spacing w:val="-10"/>
                <w:sz w:val="18"/>
                <w:szCs w:val="18"/>
              </w:rPr>
              <w:t xml:space="preserve"> </w:t>
            </w:r>
            <w:r w:rsidRPr="005B5466">
              <w:rPr>
                <w:rFonts w:ascii="Arial" w:eastAsia="標楷體" w:hAnsi="Arial"/>
                <w:sz w:val="18"/>
                <w:szCs w:val="18"/>
              </w:rPr>
              <w:fldChar w:fldCharType="begin"/>
            </w:r>
            <w:r w:rsidRPr="005B5466">
              <w:rPr>
                <w:rFonts w:ascii="Arial" w:eastAsia="標楷體" w:hAnsi="Arial"/>
                <w:sz w:val="18"/>
                <w:szCs w:val="18"/>
              </w:rPr>
              <w:instrText xml:space="preserve"> IF </w:instrText>
            </w:r>
            <w:r w:rsidRPr="005B5466">
              <w:rPr>
                <w:rFonts w:ascii="Arial" w:eastAsia="標楷體" w:hAnsi="Arial"/>
                <w:sz w:val="18"/>
                <w:szCs w:val="18"/>
              </w:rPr>
              <w:fldChar w:fldCharType="begin"/>
            </w:r>
            <w:r w:rsidRPr="005B5466">
              <w:rPr>
                <w:rFonts w:ascii="Arial" w:eastAsia="標楷體" w:hAnsi="Arial"/>
                <w:sz w:val="18"/>
                <w:szCs w:val="18"/>
              </w:rPr>
              <w:instrText xml:space="preserve"> MERGEFIELD RouterMode </w:instrText>
            </w:r>
            <w:r w:rsidRPr="005B5466">
              <w:rPr>
                <w:rFonts w:ascii="Arial" w:eastAsia="標楷體" w:hAnsi="Arial"/>
                <w:sz w:val="18"/>
                <w:szCs w:val="18"/>
              </w:rPr>
              <w:fldChar w:fldCharType="separate"/>
            </w:r>
            <w:r w:rsidRPr="000860C2">
              <w:rPr>
                <w:rFonts w:ascii="Arial" w:eastAsia="標楷體" w:hAnsi="Arial"/>
                <w:noProof/>
                <w:sz w:val="18"/>
                <w:szCs w:val="18"/>
              </w:rPr>
              <w:instrText>N</w:instrText>
            </w:r>
            <w:r w:rsidRPr="005B5466">
              <w:rPr>
                <w:rFonts w:ascii="Arial" w:eastAsia="標楷體" w:hAnsi="Arial"/>
                <w:sz w:val="18"/>
                <w:szCs w:val="18"/>
              </w:rPr>
              <w:fldChar w:fldCharType="end"/>
            </w:r>
            <w:r w:rsidRPr="005B5466">
              <w:rPr>
                <w:rFonts w:ascii="Arial" w:eastAsia="標楷體" w:hAnsi="Arial"/>
                <w:sz w:val="18"/>
                <w:szCs w:val="18"/>
              </w:rPr>
              <w:instrText xml:space="preserve"> = "</w:instrText>
            </w:r>
            <w:r w:rsidRPr="005B5466">
              <w:rPr>
                <w:rFonts w:ascii="Arial" w:eastAsia="標楷體" w:hAnsi="Arial" w:hint="eastAsia"/>
                <w:sz w:val="18"/>
                <w:szCs w:val="18"/>
              </w:rPr>
              <w:instrText>Y</w:instrText>
            </w:r>
            <w:r w:rsidRPr="005B5466">
              <w:rPr>
                <w:rFonts w:ascii="Arial" w:eastAsia="標楷體" w:hAnsi="Arial"/>
                <w:sz w:val="18"/>
                <w:szCs w:val="18"/>
              </w:rPr>
              <w:instrText>" "</w:instrText>
            </w:r>
            <w:r w:rsidRPr="005B5466">
              <w:rPr>
                <w:rFonts w:ascii="Arial" w:eastAsia="標楷體" w:hAnsi="Arial" w:hint="eastAsia"/>
                <w:sz w:val="18"/>
                <w:szCs w:val="18"/>
              </w:rPr>
              <w:instrText>■</w:instrText>
            </w:r>
            <w:r w:rsidRPr="005B5466">
              <w:rPr>
                <w:rFonts w:ascii="Arial" w:eastAsia="標楷體" w:hAnsi="Arial"/>
                <w:sz w:val="18"/>
                <w:szCs w:val="18"/>
              </w:rPr>
              <w:instrText>" "</w:instrText>
            </w:r>
            <w:r w:rsidRPr="005B5466">
              <w:rPr>
                <w:rFonts w:ascii="Arial" w:eastAsia="標楷體" w:hAnsi="Arial" w:hint="eastAsia"/>
                <w:sz w:val="18"/>
                <w:szCs w:val="18"/>
              </w:rPr>
              <w:instrText>□</w:instrText>
            </w:r>
            <w:r w:rsidRPr="005B5466">
              <w:rPr>
                <w:rFonts w:ascii="Arial" w:eastAsia="標楷體" w:hAnsi="Arial"/>
                <w:sz w:val="18"/>
                <w:szCs w:val="18"/>
              </w:rPr>
              <w:instrText xml:space="preserve">" </w:instrText>
            </w:r>
            <w:r w:rsidRPr="005B5466">
              <w:rPr>
                <w:rFonts w:ascii="Arial" w:eastAsia="標楷體" w:hAnsi="Arial"/>
                <w:sz w:val="18"/>
                <w:szCs w:val="18"/>
              </w:rPr>
              <w:fldChar w:fldCharType="separate"/>
            </w:r>
            <w:r w:rsidRPr="005B5466">
              <w:rPr>
                <w:rFonts w:ascii="Arial" w:eastAsia="標楷體" w:hAnsi="Arial" w:hint="eastAsia"/>
                <w:noProof/>
                <w:sz w:val="18"/>
                <w:szCs w:val="18"/>
              </w:rPr>
              <w:t>□</w:t>
            </w:r>
            <w:r w:rsidRPr="005B5466">
              <w:rPr>
                <w:rFonts w:ascii="Arial" w:eastAsia="標楷體" w:hAnsi="Arial"/>
                <w:sz w:val="18"/>
                <w:szCs w:val="18"/>
              </w:rPr>
              <w:fldChar w:fldCharType="end"/>
            </w:r>
            <w:r w:rsidRPr="005B5466">
              <w:rPr>
                <w:rFonts w:ascii="Arial" w:eastAsia="標楷體" w:hAnsi="Arial" w:hint="eastAsia"/>
                <w:spacing w:val="-10"/>
                <w:sz w:val="18"/>
                <w:szCs w:val="18"/>
              </w:rPr>
              <w:t>是</w:t>
            </w:r>
            <w:r w:rsidRPr="0012064C">
              <w:rPr>
                <w:rFonts w:ascii="Arial" w:eastAsia="標楷體" w:hAnsi="Arial" w:hint="eastAsia"/>
                <w:color w:val="000000"/>
                <w:sz w:val="20"/>
              </w:rPr>
              <w:t>：</w:t>
            </w:r>
            <w:r>
              <w:rPr>
                <w:rFonts w:eastAsia="標楷體"/>
                <w:color w:val="000000"/>
                <w:sz w:val="20"/>
              </w:rPr>
              <w:fldChar w:fldCharType="begin"/>
            </w:r>
            <w:r>
              <w:rPr>
                <w:rFonts w:eastAsia="標楷體"/>
                <w:color w:val="000000"/>
                <w:sz w:val="20"/>
              </w:rPr>
              <w:instrText xml:space="preserve"> MERGEFIELD  cpeEquipCode </w:instrText>
            </w:r>
            <w:r>
              <w:rPr>
                <w:rFonts w:eastAsia="標楷體"/>
                <w:color w:val="000000"/>
                <w:sz w:val="20"/>
              </w:rPr>
              <w:fldChar w:fldCharType="separate"/>
            </w:r>
            <w:r>
              <w:rPr>
                <w:rFonts w:eastAsia="標楷體"/>
                <w:noProof/>
                <w:color w:val="000000"/>
                <w:sz w:val="20"/>
              </w:rPr>
              <w:t>«cpeEquipCode»</w:t>
            </w:r>
            <w:r>
              <w:rPr>
                <w:rFonts w:eastAsia="標楷體"/>
                <w:color w:val="000000"/>
                <w:sz w:val="20"/>
              </w:rPr>
              <w:fldChar w:fldCharType="end"/>
            </w:r>
          </w:p>
          <w:p w:rsidR="003541BC" w:rsidRPr="0012064C" w:rsidRDefault="003541BC" w:rsidP="001A7791">
            <w:pPr>
              <w:rPr>
                <w:rFonts w:eastAsia="標楷體" w:hint="eastAsia"/>
                <w:color w:val="000000"/>
                <w:sz w:val="20"/>
              </w:rPr>
            </w:pPr>
            <w:r w:rsidRPr="0012064C">
              <w:rPr>
                <w:rFonts w:eastAsia="標楷體" w:hint="eastAsia"/>
                <w:color w:val="000000"/>
                <w:sz w:val="20"/>
              </w:rPr>
              <w:t>WAN IP:</w:t>
            </w:r>
            <w:r w:rsidRPr="0012064C">
              <w:rPr>
                <w:rFonts w:eastAsia="標楷體"/>
                <w:color w:val="000000"/>
                <w:sz w:val="20"/>
              </w:rPr>
              <w:fldChar w:fldCharType="begin"/>
            </w:r>
            <w:r w:rsidRPr="0012064C">
              <w:rPr>
                <w:rFonts w:eastAsia="標楷體"/>
                <w:color w:val="000000"/>
                <w:sz w:val="20"/>
              </w:rPr>
              <w:instrText xml:space="preserve"> MERGEFIELD RouterWanIP </w:instrText>
            </w:r>
            <w:r w:rsidRPr="0012064C">
              <w:rPr>
                <w:rFonts w:eastAsia="標楷體"/>
                <w:color w:val="000000"/>
                <w:sz w:val="20"/>
              </w:rPr>
              <w:fldChar w:fldCharType="separate"/>
            </w:r>
            <w:r w:rsidRPr="0012064C">
              <w:rPr>
                <w:rFonts w:eastAsia="標楷體"/>
                <w:noProof/>
                <w:color w:val="000000"/>
                <w:sz w:val="20"/>
              </w:rPr>
              <w:t>«RouterWanIP»</w:t>
            </w:r>
            <w:r w:rsidRPr="0012064C">
              <w:rPr>
                <w:rFonts w:eastAsia="標楷體"/>
                <w:color w:val="000000"/>
                <w:sz w:val="20"/>
              </w:rPr>
              <w:fldChar w:fldCharType="end"/>
            </w:r>
          </w:p>
          <w:p w:rsidR="003541BC" w:rsidRPr="0012064C" w:rsidRDefault="003541BC" w:rsidP="001A7791">
            <w:pPr>
              <w:rPr>
                <w:rFonts w:eastAsia="標楷體" w:hint="eastAsia"/>
                <w:color w:val="000000"/>
                <w:sz w:val="20"/>
              </w:rPr>
            </w:pPr>
            <w:r w:rsidRPr="0012064C">
              <w:rPr>
                <w:rFonts w:eastAsia="標楷體" w:hint="eastAsia"/>
                <w:color w:val="000000"/>
                <w:sz w:val="20"/>
              </w:rPr>
              <w:t>WAN Netmask:</w:t>
            </w:r>
            <w:r w:rsidRPr="0012064C">
              <w:rPr>
                <w:rFonts w:eastAsia="標楷體"/>
                <w:color w:val="000000"/>
                <w:sz w:val="20"/>
              </w:rPr>
              <w:fldChar w:fldCharType="begin"/>
            </w:r>
            <w:r w:rsidRPr="0012064C">
              <w:rPr>
                <w:rFonts w:eastAsia="標楷體"/>
                <w:color w:val="000000"/>
                <w:sz w:val="20"/>
              </w:rPr>
              <w:instrText xml:space="preserve"> MERGEFIELD </w:instrText>
            </w:r>
            <w:r w:rsidRPr="0012064C">
              <w:rPr>
                <w:rFonts w:eastAsia="標楷體" w:hint="eastAsia"/>
                <w:color w:val="000000"/>
                <w:sz w:val="20"/>
              </w:rPr>
              <w:instrText>Pe</w:instrText>
            </w:r>
            <w:r w:rsidRPr="0012064C">
              <w:rPr>
                <w:rFonts w:eastAsia="標楷體"/>
                <w:color w:val="000000"/>
                <w:sz w:val="20"/>
              </w:rPr>
              <w:instrText xml:space="preserve">WanNetmask </w:instrText>
            </w:r>
            <w:r w:rsidRPr="0012064C">
              <w:rPr>
                <w:rFonts w:eastAsia="標楷體"/>
                <w:color w:val="000000"/>
                <w:sz w:val="20"/>
              </w:rPr>
              <w:fldChar w:fldCharType="separate"/>
            </w:r>
            <w:r w:rsidRPr="0012064C">
              <w:rPr>
                <w:rFonts w:eastAsia="標楷體"/>
                <w:noProof/>
                <w:color w:val="000000"/>
                <w:sz w:val="20"/>
              </w:rPr>
              <w:t>«PeWanNetmask»</w:t>
            </w:r>
            <w:r w:rsidRPr="0012064C">
              <w:rPr>
                <w:rFonts w:eastAsia="標楷體"/>
                <w:color w:val="000000"/>
                <w:sz w:val="20"/>
              </w:rPr>
              <w:fldChar w:fldCharType="end"/>
            </w:r>
          </w:p>
          <w:p w:rsidR="003541BC" w:rsidRPr="0012064C" w:rsidRDefault="003541BC" w:rsidP="001A7791">
            <w:pPr>
              <w:jc w:val="both"/>
              <w:rPr>
                <w:rFonts w:ascii="Arial" w:eastAsia="標楷體" w:hAnsi="Arial" w:hint="eastAsia"/>
                <w:color w:val="000000"/>
                <w:sz w:val="20"/>
              </w:rPr>
            </w:pPr>
            <w:r w:rsidRPr="0012064C">
              <w:rPr>
                <w:rFonts w:ascii="Arial" w:eastAsia="標楷體" w:hAnsi="Arial" w:hint="eastAsia"/>
                <w:color w:val="000000"/>
                <w:sz w:val="20"/>
              </w:rPr>
              <w:t xml:space="preserve">LAN IP: </w:t>
            </w:r>
            <w:r w:rsidRPr="0012064C">
              <w:rPr>
                <w:rFonts w:ascii="Arial" w:eastAsia="標楷體" w:hAnsi="Arial"/>
                <w:color w:val="000000"/>
                <w:sz w:val="20"/>
              </w:rPr>
              <w:fldChar w:fldCharType="begin"/>
            </w:r>
            <w:r w:rsidRPr="0012064C">
              <w:rPr>
                <w:rFonts w:ascii="Arial" w:eastAsia="標楷體" w:hAnsi="Arial"/>
                <w:color w:val="000000"/>
                <w:sz w:val="20"/>
              </w:rPr>
              <w:instrText xml:space="preserve"> </w:instrText>
            </w:r>
            <w:r w:rsidRPr="0012064C">
              <w:rPr>
                <w:rFonts w:ascii="Arial" w:eastAsia="標楷體" w:hAnsi="Arial" w:hint="eastAsia"/>
                <w:color w:val="000000"/>
                <w:sz w:val="20"/>
              </w:rPr>
              <w:instrText>MERGEFIELD RouterLanIP</w:instrText>
            </w:r>
            <w:r w:rsidRPr="0012064C">
              <w:rPr>
                <w:rFonts w:ascii="Arial" w:eastAsia="標楷體" w:hAnsi="Arial"/>
                <w:color w:val="000000"/>
                <w:sz w:val="20"/>
              </w:rPr>
              <w:instrText xml:space="preserve"> </w:instrText>
            </w:r>
            <w:r w:rsidRPr="0012064C">
              <w:rPr>
                <w:rFonts w:ascii="Arial" w:eastAsia="標楷體" w:hAnsi="Arial"/>
                <w:color w:val="000000"/>
                <w:sz w:val="20"/>
              </w:rPr>
              <w:fldChar w:fldCharType="separate"/>
            </w:r>
            <w:r w:rsidRPr="0012064C">
              <w:rPr>
                <w:rFonts w:ascii="Arial" w:eastAsia="標楷體" w:hAnsi="Arial"/>
                <w:noProof/>
                <w:color w:val="000000"/>
                <w:sz w:val="20"/>
              </w:rPr>
              <w:t>«RouterLanIP»</w:t>
            </w:r>
            <w:r w:rsidRPr="0012064C">
              <w:rPr>
                <w:rFonts w:ascii="Arial" w:eastAsia="標楷體" w:hAnsi="Arial"/>
                <w:color w:val="000000"/>
                <w:sz w:val="20"/>
              </w:rPr>
              <w:fldChar w:fldCharType="end"/>
            </w:r>
          </w:p>
          <w:p w:rsidR="003541BC" w:rsidRPr="0012064C" w:rsidRDefault="003541BC" w:rsidP="001A7791">
            <w:pPr>
              <w:jc w:val="both"/>
              <w:rPr>
                <w:rFonts w:ascii="Arial" w:eastAsia="標楷體" w:hAnsi="Arial" w:hint="eastAsia"/>
                <w:color w:val="000000"/>
                <w:sz w:val="20"/>
              </w:rPr>
            </w:pPr>
            <w:r w:rsidRPr="0012064C">
              <w:rPr>
                <w:rFonts w:ascii="Arial" w:eastAsia="標楷體" w:hAnsi="Arial" w:hint="eastAsia"/>
                <w:color w:val="000000"/>
                <w:sz w:val="20"/>
              </w:rPr>
              <w:t>LAN Netmask:</w:t>
            </w:r>
            <w:r w:rsidRPr="0012064C">
              <w:rPr>
                <w:rFonts w:ascii="Arial" w:eastAsia="標楷體" w:hAnsi="Arial"/>
                <w:color w:val="000000"/>
                <w:sz w:val="20"/>
              </w:rPr>
              <w:fldChar w:fldCharType="begin"/>
            </w:r>
            <w:r w:rsidRPr="0012064C">
              <w:rPr>
                <w:rFonts w:ascii="Arial" w:eastAsia="標楷體" w:hAnsi="Arial"/>
                <w:color w:val="000000"/>
                <w:sz w:val="20"/>
              </w:rPr>
              <w:instrText xml:space="preserve"> </w:instrText>
            </w:r>
            <w:r w:rsidRPr="0012064C">
              <w:rPr>
                <w:rFonts w:ascii="Arial" w:eastAsia="標楷體" w:hAnsi="Arial" w:hint="eastAsia"/>
                <w:color w:val="000000"/>
                <w:sz w:val="20"/>
              </w:rPr>
              <w:instrText>MERGEFIELD RouterLanNetMask</w:instrText>
            </w:r>
            <w:r w:rsidRPr="0012064C">
              <w:rPr>
                <w:rFonts w:ascii="Arial" w:eastAsia="標楷體" w:hAnsi="Arial"/>
                <w:color w:val="000000"/>
                <w:sz w:val="20"/>
              </w:rPr>
              <w:instrText xml:space="preserve"> </w:instrText>
            </w:r>
            <w:r w:rsidRPr="0012064C">
              <w:rPr>
                <w:rFonts w:ascii="Arial" w:eastAsia="標楷體" w:hAnsi="Arial"/>
                <w:color w:val="000000"/>
                <w:sz w:val="20"/>
              </w:rPr>
              <w:fldChar w:fldCharType="separate"/>
            </w:r>
            <w:r w:rsidRPr="0012064C">
              <w:rPr>
                <w:rFonts w:ascii="Arial" w:eastAsia="標楷體" w:hAnsi="Arial"/>
                <w:noProof/>
                <w:color w:val="000000"/>
                <w:sz w:val="20"/>
              </w:rPr>
              <w:t>«RouterLanNetMask»</w:t>
            </w:r>
            <w:r w:rsidRPr="0012064C">
              <w:rPr>
                <w:rFonts w:ascii="Arial" w:eastAsia="標楷體" w:hAnsi="Arial"/>
                <w:color w:val="000000"/>
                <w:sz w:val="20"/>
              </w:rPr>
              <w:fldChar w:fldCharType="end"/>
            </w:r>
          </w:p>
          <w:p w:rsidR="003541BC" w:rsidRPr="0012064C" w:rsidRDefault="003541BC" w:rsidP="001A7791">
            <w:pPr>
              <w:jc w:val="both"/>
              <w:rPr>
                <w:rFonts w:ascii="Arial" w:eastAsia="標楷體" w:hAnsi="Arial" w:hint="eastAsia"/>
                <w:color w:val="000000"/>
                <w:sz w:val="20"/>
              </w:rPr>
            </w:pPr>
            <w:r w:rsidRPr="0012064C">
              <w:rPr>
                <w:rFonts w:ascii="Arial" w:eastAsia="標楷體" w:hAnsi="Arial" w:hint="eastAsia"/>
                <w:color w:val="000000"/>
                <w:sz w:val="20"/>
              </w:rPr>
              <w:t>測試用</w:t>
            </w:r>
            <w:r w:rsidRPr="0012064C">
              <w:rPr>
                <w:rFonts w:ascii="Arial" w:eastAsia="標楷體" w:hAnsi="Arial" w:hint="eastAsia"/>
                <w:color w:val="000000"/>
                <w:sz w:val="20"/>
              </w:rPr>
              <w:t>IP</w:t>
            </w:r>
            <w:r w:rsidRPr="0012064C">
              <w:rPr>
                <w:rFonts w:ascii="Arial" w:eastAsia="標楷體" w:hAnsi="Arial" w:hint="eastAsia"/>
                <w:color w:val="000000"/>
                <w:sz w:val="20"/>
              </w:rPr>
              <w:t>：</w:t>
            </w:r>
            <w:r w:rsidRPr="0012064C">
              <w:rPr>
                <w:rFonts w:ascii="Arial" w:eastAsia="標楷體" w:hAnsi="Arial"/>
                <w:color w:val="000000"/>
                <w:sz w:val="20"/>
              </w:rPr>
              <w:fldChar w:fldCharType="begin"/>
            </w:r>
            <w:r w:rsidRPr="0012064C">
              <w:rPr>
                <w:rFonts w:ascii="Arial" w:eastAsia="標楷體" w:hAnsi="Arial"/>
                <w:color w:val="000000"/>
                <w:sz w:val="20"/>
              </w:rPr>
              <w:instrText xml:space="preserve"> MERGEFIELD RouterWanIP </w:instrText>
            </w:r>
            <w:r w:rsidRPr="0012064C">
              <w:rPr>
                <w:rFonts w:ascii="Arial" w:eastAsia="標楷體" w:hAnsi="Arial"/>
                <w:color w:val="000000"/>
                <w:sz w:val="20"/>
              </w:rPr>
              <w:fldChar w:fldCharType="separate"/>
            </w:r>
            <w:r w:rsidRPr="0012064C">
              <w:rPr>
                <w:rFonts w:ascii="Arial" w:eastAsia="標楷體" w:hAnsi="Arial"/>
                <w:noProof/>
                <w:color w:val="000000"/>
                <w:sz w:val="20"/>
              </w:rPr>
              <w:t>«RouterWanIP»</w:t>
            </w:r>
            <w:r w:rsidRPr="0012064C">
              <w:rPr>
                <w:rFonts w:ascii="Arial" w:eastAsia="標楷體" w:hAnsi="Arial"/>
                <w:color w:val="000000"/>
                <w:sz w:val="20"/>
              </w:rPr>
              <w:fldChar w:fldCharType="end"/>
            </w:r>
            <w:r w:rsidRPr="0012064C">
              <w:rPr>
                <w:rFonts w:ascii="Arial" w:eastAsia="標楷體" w:hAnsi="Arial" w:hint="eastAsia"/>
                <w:color w:val="000000"/>
                <w:sz w:val="20"/>
              </w:rPr>
              <w:t xml:space="preserve"> </w:t>
            </w:r>
            <w:r w:rsidRPr="0012064C">
              <w:rPr>
                <w:rFonts w:ascii="Arial" w:eastAsia="標楷體" w:hAnsi="Arial"/>
                <w:color w:val="000000"/>
                <w:sz w:val="20"/>
              </w:rPr>
              <w:t xml:space="preserve"> </w:t>
            </w:r>
            <w:r w:rsidRPr="0012064C">
              <w:rPr>
                <w:rFonts w:ascii="Arial" w:eastAsia="標楷體" w:hAnsi="Arial" w:hint="eastAsia"/>
                <w:color w:val="000000"/>
                <w:sz w:val="20"/>
              </w:rPr>
              <w:t>DNS IP</w:t>
            </w:r>
            <w:r w:rsidRPr="0012064C">
              <w:rPr>
                <w:rFonts w:ascii="Arial" w:eastAsia="標楷體" w:hAnsi="Arial" w:hint="eastAsia"/>
                <w:color w:val="000000"/>
                <w:sz w:val="20"/>
              </w:rPr>
              <w:t>：</w:t>
            </w:r>
          </w:p>
          <w:p w:rsidR="003541BC" w:rsidRPr="00ED4991" w:rsidRDefault="003541BC" w:rsidP="001A7791">
            <w:pPr>
              <w:jc w:val="both"/>
              <w:rPr>
                <w:rFonts w:ascii="Arial" w:eastAsia="標楷體" w:hAnsi="Arial" w:hint="eastAsia"/>
                <w:color w:val="008000"/>
                <w:sz w:val="22"/>
              </w:rPr>
            </w:pPr>
            <w:r w:rsidRPr="0012064C">
              <w:rPr>
                <w:rFonts w:eastAsia="標楷體" w:hint="eastAsia"/>
                <w:color w:val="0000FF"/>
                <w:sz w:val="20"/>
              </w:rPr>
              <w:t>連線</w:t>
            </w:r>
            <w:r w:rsidRPr="0012064C">
              <w:rPr>
                <w:rFonts w:eastAsia="標楷體" w:hint="eastAsia"/>
                <w:color w:val="0000FF"/>
                <w:sz w:val="20"/>
              </w:rPr>
              <w:t xml:space="preserve">HiLInk </w:t>
            </w:r>
            <w:r w:rsidRPr="0012064C">
              <w:rPr>
                <w:rFonts w:eastAsia="標楷體"/>
                <w:color w:val="0000FF"/>
                <w:sz w:val="20"/>
              </w:rPr>
              <w:t>WAN IP</w:t>
            </w:r>
            <w:r w:rsidRPr="0012064C">
              <w:rPr>
                <w:rFonts w:eastAsia="標楷體" w:hint="eastAsia"/>
                <w:color w:val="0000FF"/>
                <w:sz w:val="20"/>
              </w:rPr>
              <w:t>：</w:t>
            </w:r>
            <w:r w:rsidRPr="0012064C">
              <w:rPr>
                <w:rFonts w:eastAsia="標楷體"/>
                <w:noProof/>
                <w:color w:val="0000FF"/>
                <w:sz w:val="20"/>
              </w:rPr>
              <w:fldChar w:fldCharType="begin"/>
            </w:r>
            <w:r w:rsidRPr="0012064C">
              <w:rPr>
                <w:rFonts w:eastAsia="標楷體"/>
                <w:noProof/>
                <w:color w:val="0000FF"/>
                <w:sz w:val="20"/>
              </w:rPr>
              <w:instrText xml:space="preserve"> MERGEFIELD </w:instrText>
            </w:r>
            <w:r w:rsidRPr="0012064C">
              <w:rPr>
                <w:rFonts w:eastAsia="標楷體" w:hint="eastAsia"/>
                <w:noProof/>
                <w:color w:val="0000FF"/>
                <w:sz w:val="20"/>
              </w:rPr>
              <w:instrText>Pe</w:instrText>
            </w:r>
            <w:r w:rsidRPr="0012064C">
              <w:rPr>
                <w:rFonts w:eastAsia="標楷體"/>
                <w:noProof/>
                <w:color w:val="0000FF"/>
                <w:sz w:val="20"/>
              </w:rPr>
              <w:instrText xml:space="preserve">WanIP </w:instrText>
            </w:r>
            <w:r w:rsidRPr="0012064C">
              <w:rPr>
                <w:rFonts w:eastAsia="標楷體"/>
                <w:noProof/>
                <w:color w:val="0000FF"/>
                <w:sz w:val="20"/>
              </w:rPr>
              <w:fldChar w:fldCharType="separate"/>
            </w:r>
            <w:r w:rsidRPr="0012064C">
              <w:rPr>
                <w:rFonts w:eastAsia="標楷體"/>
                <w:noProof/>
                <w:color w:val="0000FF"/>
                <w:sz w:val="20"/>
              </w:rPr>
              <w:t>«PeWanIP»</w:t>
            </w:r>
            <w:r w:rsidRPr="0012064C">
              <w:rPr>
                <w:rFonts w:eastAsia="標楷體"/>
                <w:noProof/>
                <w:color w:val="0000FF"/>
                <w:sz w:val="20"/>
              </w:rPr>
              <w:fldChar w:fldCharType="end"/>
            </w:r>
          </w:p>
        </w:tc>
        <w:tc>
          <w:tcPr>
            <w:tcW w:w="2225" w:type="pct"/>
            <w:gridSpan w:val="14"/>
            <w:tcBorders>
              <w:top w:val="single" w:sz="4" w:space="0" w:color="auto"/>
              <w:bottom w:val="single" w:sz="4" w:space="0" w:color="auto"/>
              <w:right w:val="single" w:sz="12" w:space="0" w:color="FF0000"/>
            </w:tcBorders>
          </w:tcPr>
          <w:p w:rsidR="003541BC" w:rsidRPr="00ED4991" w:rsidRDefault="003541BC" w:rsidP="001A7791">
            <w:pPr>
              <w:numPr>
                <w:ilvl w:val="0"/>
                <w:numId w:val="5"/>
              </w:numPr>
              <w:ind w:hanging="308"/>
              <w:jc w:val="both"/>
              <w:rPr>
                <w:rFonts w:ascii="Arial" w:eastAsia="標楷體" w:hAnsi="Arial" w:hint="eastAsia"/>
                <w:color w:val="FF0000"/>
                <w:spacing w:val="-20"/>
                <w:sz w:val="20"/>
              </w:rPr>
            </w:pPr>
            <w:r w:rsidRPr="00ED4991">
              <w:rPr>
                <w:rFonts w:ascii="Arial" w:eastAsia="標楷體" w:hAnsi="Arial" w:hint="eastAsia"/>
                <w:color w:val="FF0000"/>
                <w:spacing w:val="-20"/>
                <w:sz w:val="20"/>
              </w:rPr>
              <w:t>固接</w:t>
            </w:r>
            <w:r w:rsidRPr="00ED4991">
              <w:rPr>
                <w:rFonts w:ascii="Arial" w:eastAsia="標楷體" w:hAnsi="Arial" w:hint="eastAsia"/>
                <w:color w:val="FF0000"/>
                <w:spacing w:val="-20"/>
                <w:sz w:val="20"/>
              </w:rPr>
              <w:t>(</w:t>
            </w:r>
            <w:r w:rsidRPr="00ED4991">
              <w:rPr>
                <w:rFonts w:ascii="Arial" w:eastAsia="標楷體" w:hAnsi="Arial" w:hint="eastAsia"/>
                <w:color w:val="FF0000"/>
                <w:spacing w:val="-20"/>
                <w:sz w:val="20"/>
              </w:rPr>
              <w:t>固定</w:t>
            </w:r>
            <w:r w:rsidRPr="00ED4991">
              <w:rPr>
                <w:rFonts w:ascii="Arial" w:eastAsia="標楷體" w:hAnsi="Arial" w:hint="eastAsia"/>
                <w:color w:val="FF0000"/>
                <w:spacing w:val="-20"/>
                <w:sz w:val="20"/>
              </w:rPr>
              <w:t>)</w:t>
            </w:r>
            <w:r w:rsidRPr="00ED4991">
              <w:rPr>
                <w:rFonts w:ascii="Arial" w:eastAsia="標楷體" w:hAnsi="Arial" w:hint="eastAsia"/>
                <w:color w:val="FF0000"/>
                <w:spacing w:val="-20"/>
                <w:sz w:val="20"/>
              </w:rPr>
              <w:t>式</w:t>
            </w:r>
            <w:r w:rsidRPr="00ED4991">
              <w:rPr>
                <w:rFonts w:ascii="Arial" w:eastAsia="標楷體" w:hAnsi="Arial" w:hint="eastAsia"/>
                <w:color w:val="000000"/>
                <w:sz w:val="20"/>
              </w:rPr>
              <w:t>用戶</w:t>
            </w:r>
            <w:r w:rsidRPr="00ED4991">
              <w:rPr>
                <w:rFonts w:ascii="Arial" w:eastAsia="標楷體" w:hAnsi="Arial" w:hint="eastAsia"/>
                <w:color w:val="000000"/>
                <w:sz w:val="20"/>
              </w:rPr>
              <w:t xml:space="preserve"> </w:t>
            </w:r>
            <w:r w:rsidRPr="00ED4991">
              <w:rPr>
                <w:rFonts w:ascii="Arial" w:eastAsia="標楷體" w:hAnsi="Arial"/>
                <w:color w:val="000000"/>
                <w:sz w:val="20"/>
              </w:rPr>
              <w:t xml:space="preserve"> </w:t>
            </w:r>
            <w:r w:rsidRPr="00ED4991">
              <w:rPr>
                <w:rFonts w:ascii="Arial" w:eastAsia="標楷體" w:hAnsi="Arial" w:hint="eastAsia"/>
                <w:color w:val="000000"/>
                <w:sz w:val="20"/>
              </w:rPr>
              <w:t>□</w:t>
            </w:r>
            <w:r w:rsidRPr="00ED4991">
              <w:rPr>
                <w:rFonts w:ascii="Arial" w:eastAsia="標楷體" w:hAnsi="Arial" w:hint="eastAsia"/>
                <w:color w:val="FF0000"/>
                <w:sz w:val="20"/>
              </w:rPr>
              <w:t>非</w:t>
            </w:r>
            <w:r w:rsidRPr="00ED4991">
              <w:rPr>
                <w:rFonts w:ascii="Arial" w:eastAsia="標楷體" w:hAnsi="Arial" w:hint="eastAsia"/>
                <w:color w:val="FF0000"/>
                <w:spacing w:val="-20"/>
                <w:sz w:val="20"/>
              </w:rPr>
              <w:t>固定式</w:t>
            </w:r>
            <w:r w:rsidRPr="00ED4991">
              <w:rPr>
                <w:rFonts w:ascii="Arial" w:eastAsia="標楷體" w:hAnsi="Arial" w:hint="eastAsia"/>
                <w:color w:val="000000"/>
                <w:sz w:val="20"/>
              </w:rPr>
              <w:t>用戶</w:t>
            </w:r>
          </w:p>
          <w:p w:rsidR="003541BC" w:rsidRPr="00ED4991" w:rsidRDefault="003541BC" w:rsidP="001A7791">
            <w:pPr>
              <w:jc w:val="both"/>
              <w:rPr>
                <w:rFonts w:ascii="Arial" w:eastAsia="標楷體" w:hAnsi="Arial"/>
                <w:color w:val="000000"/>
                <w:sz w:val="20"/>
              </w:rPr>
            </w:pPr>
            <w:r w:rsidRPr="00ED4991">
              <w:rPr>
                <w:rFonts w:ascii="Arial" w:eastAsia="標楷體" w:hAnsi="Arial" w:hint="eastAsia"/>
                <w:color w:val="000000"/>
                <w:sz w:val="20"/>
              </w:rPr>
              <w:t>測試用</w:t>
            </w:r>
            <w:r w:rsidRPr="00ED4991">
              <w:rPr>
                <w:rFonts w:ascii="Arial" w:eastAsia="標楷體" w:hAnsi="Arial" w:hint="eastAsia"/>
                <w:color w:val="000000"/>
                <w:sz w:val="20"/>
              </w:rPr>
              <w:t>WWW</w:t>
            </w:r>
            <w:r w:rsidRPr="00ED4991">
              <w:rPr>
                <w:rFonts w:ascii="Arial" w:eastAsia="標楷體" w:hAnsi="Arial" w:hint="eastAsia"/>
                <w:color w:val="000000"/>
                <w:sz w:val="20"/>
              </w:rPr>
              <w:t>網址：</w:t>
            </w:r>
          </w:p>
          <w:p w:rsidR="003541BC" w:rsidRPr="00ED4991" w:rsidRDefault="003541BC" w:rsidP="001A7791">
            <w:pPr>
              <w:jc w:val="both"/>
              <w:rPr>
                <w:rFonts w:ascii="Arial" w:eastAsia="標楷體" w:hAnsi="Arial" w:hint="eastAsia"/>
                <w:color w:val="000000"/>
                <w:sz w:val="20"/>
              </w:rPr>
            </w:pPr>
            <w:r w:rsidRPr="00ED4991">
              <w:rPr>
                <w:rFonts w:ascii="Arial" w:eastAsia="標楷體" w:hAnsi="Arial" w:hint="eastAsia"/>
                <w:color w:val="000000"/>
                <w:sz w:val="20"/>
              </w:rPr>
              <w:t>測試用</w:t>
            </w:r>
            <w:r w:rsidRPr="00ED4991">
              <w:rPr>
                <w:rFonts w:ascii="Arial" w:eastAsia="標楷體" w:hAnsi="Arial" w:hint="eastAsia"/>
                <w:color w:val="000000"/>
                <w:sz w:val="20"/>
              </w:rPr>
              <w:t>IP</w:t>
            </w:r>
            <w:r w:rsidRPr="00ED4991">
              <w:rPr>
                <w:rFonts w:ascii="Arial" w:eastAsia="標楷體" w:hAnsi="Arial" w:hint="eastAsia"/>
                <w:color w:val="000000"/>
                <w:sz w:val="20"/>
              </w:rPr>
              <w:t>：</w:t>
            </w:r>
            <w:r w:rsidRPr="00ED4991">
              <w:rPr>
                <w:rFonts w:ascii="Arial" w:eastAsia="標楷體" w:hAnsi="Arial"/>
                <w:color w:val="000000"/>
                <w:sz w:val="20"/>
              </w:rPr>
              <w:t xml:space="preserve">            </w:t>
            </w:r>
            <w:r w:rsidRPr="00ED4991">
              <w:rPr>
                <w:rFonts w:ascii="Arial" w:eastAsia="標楷體" w:hAnsi="Arial" w:hint="eastAsia"/>
                <w:color w:val="000000"/>
                <w:sz w:val="20"/>
              </w:rPr>
              <w:t>DNS IP</w:t>
            </w:r>
            <w:r w:rsidRPr="00ED4991">
              <w:rPr>
                <w:rFonts w:ascii="Arial" w:eastAsia="標楷體" w:hAnsi="Arial" w:hint="eastAsia"/>
                <w:color w:val="000000"/>
                <w:sz w:val="20"/>
              </w:rPr>
              <w:t>：</w:t>
            </w:r>
          </w:p>
          <w:p w:rsidR="003541BC" w:rsidRPr="00ED4991" w:rsidRDefault="003541BC" w:rsidP="001A7791">
            <w:pPr>
              <w:jc w:val="both"/>
              <w:rPr>
                <w:rFonts w:ascii="Arial" w:eastAsia="標楷體" w:hAnsi="Arial"/>
                <w:color w:val="008000"/>
                <w:sz w:val="20"/>
              </w:rPr>
            </w:pPr>
            <w:r w:rsidRPr="00ED4991">
              <w:rPr>
                <w:rFonts w:ascii="Arial" w:eastAsia="標楷體" w:hAnsi="Arial" w:hint="eastAsia"/>
                <w:color w:val="0000FF"/>
                <w:sz w:val="20"/>
              </w:rPr>
              <w:t>連線</w:t>
            </w:r>
            <w:r w:rsidRPr="00ED4991">
              <w:rPr>
                <w:rFonts w:ascii="Arial" w:eastAsia="標楷體" w:hAnsi="Arial"/>
                <w:color w:val="0000FF"/>
                <w:sz w:val="20"/>
              </w:rPr>
              <w:t>WAN IP</w:t>
            </w:r>
            <w:r w:rsidRPr="00ED4991">
              <w:rPr>
                <w:rFonts w:ascii="Arial" w:eastAsia="標楷體" w:hAnsi="Arial" w:hint="eastAsia"/>
                <w:color w:val="0000FF"/>
                <w:sz w:val="20"/>
              </w:rPr>
              <w:t>：</w:t>
            </w:r>
          </w:p>
        </w:tc>
      </w:tr>
      <w:tr w:rsidR="003541BC" w:rsidRPr="00ED4991" w:rsidTr="001A7791">
        <w:tblPrEx>
          <w:tblCellMar>
            <w:top w:w="0" w:type="dxa"/>
            <w:bottom w:w="0" w:type="dxa"/>
          </w:tblCellMar>
        </w:tblPrEx>
        <w:trPr>
          <w:cantSplit/>
          <w:trHeight w:val="114"/>
        </w:trPr>
        <w:tc>
          <w:tcPr>
            <w:tcW w:w="151" w:type="pct"/>
            <w:vMerge w:val="restart"/>
            <w:tcBorders>
              <w:top w:val="single" w:sz="12" w:space="0" w:color="FF0000"/>
              <w:left w:val="single" w:sz="12" w:space="0" w:color="FF0000"/>
              <w:bottom w:val="nil"/>
            </w:tcBorders>
            <w:vAlign w:val="center"/>
          </w:tcPr>
          <w:p w:rsidR="003541BC" w:rsidRPr="00ED4991" w:rsidRDefault="003541BC" w:rsidP="001A7791">
            <w:pPr>
              <w:jc w:val="center"/>
              <w:rPr>
                <w:rFonts w:ascii="Arial" w:eastAsia="標楷體" w:hAnsi="Arial" w:hint="eastAsia"/>
                <w:sz w:val="20"/>
              </w:rPr>
            </w:pPr>
            <w:r w:rsidRPr="00ED4991">
              <w:rPr>
                <w:rFonts w:ascii="Arial" w:eastAsia="標楷體" w:hAnsi="Arial" w:hint="eastAsia"/>
                <w:sz w:val="20"/>
              </w:rPr>
              <w:t>客戶簽章</w:t>
            </w:r>
          </w:p>
        </w:tc>
        <w:tc>
          <w:tcPr>
            <w:tcW w:w="2617" w:type="pct"/>
            <w:gridSpan w:val="20"/>
            <w:vMerge w:val="restart"/>
            <w:tcBorders>
              <w:top w:val="single" w:sz="12" w:space="0" w:color="FF0000"/>
              <w:right w:val="single" w:sz="2" w:space="0" w:color="auto"/>
            </w:tcBorders>
          </w:tcPr>
          <w:p w:rsidR="003541BC" w:rsidRPr="00ED4991" w:rsidRDefault="003541BC" w:rsidP="001A7791">
            <w:pPr>
              <w:rPr>
                <w:rFonts w:ascii="Arial" w:eastAsia="標楷體" w:hAnsi="Arial"/>
                <w:sz w:val="18"/>
              </w:rPr>
            </w:pPr>
            <w:r w:rsidRPr="005D36A8">
              <w:rPr>
                <w:rFonts w:ascii="標楷體" w:eastAsia="標楷體" w:hAnsi="標楷體" w:cs="標楷體" w:hint="eastAsia"/>
                <w:color w:val="FF0000"/>
                <w:sz w:val="20"/>
              </w:rPr>
              <w:t>※提醒繳費電話:</w:t>
            </w:r>
            <w:r>
              <w:rPr>
                <w:rFonts w:ascii="標楷體" w:eastAsia="標楷體" w:hAnsi="標楷體" w:cs="標楷體"/>
                <w:color w:val="FF0000"/>
                <w:sz w:val="20"/>
              </w:rPr>
              <w:t>________________</w:t>
            </w:r>
          </w:p>
          <w:p w:rsidR="003541BC" w:rsidRPr="00F8590B" w:rsidRDefault="003541BC" w:rsidP="001A7791">
            <w:pPr>
              <w:snapToGrid w:val="0"/>
              <w:spacing w:line="320" w:lineRule="exact"/>
              <w:ind w:leftChars="63" w:left="151"/>
              <w:jc w:val="both"/>
              <w:rPr>
                <w:rFonts w:ascii="Arial" w:eastAsia="標楷體" w:hAnsi="Arial" w:hint="eastAsia"/>
                <w:color w:val="000000"/>
                <w:spacing w:val="-10"/>
                <w:sz w:val="18"/>
                <w:szCs w:val="18"/>
              </w:rPr>
            </w:pPr>
            <w:r w:rsidRPr="00F8590B">
              <w:rPr>
                <w:rFonts w:ascii="標楷體" w:eastAsia="標楷體" w:hAnsi="標楷體" w:hint="eastAsia"/>
                <w:color w:val="000000"/>
                <w:spacing w:val="-10"/>
                <w:sz w:val="18"/>
                <w:szCs w:val="18"/>
              </w:rPr>
              <w:t>□申請電子帳單email</w:t>
            </w:r>
            <w:r w:rsidRPr="00F8590B">
              <w:rPr>
                <w:rFonts w:ascii="標楷體" w:eastAsia="標楷體" w:hAnsi="標楷體"/>
                <w:color w:val="000000"/>
                <w:spacing w:val="-10"/>
                <w:sz w:val="18"/>
                <w:szCs w:val="18"/>
              </w:rPr>
              <w:t>(</w:t>
            </w:r>
            <w:r w:rsidRPr="00F8590B">
              <w:rPr>
                <w:rFonts w:ascii="標楷體" w:eastAsia="標楷體" w:hAnsi="標楷體" w:hint="eastAsia"/>
                <w:color w:val="000000"/>
                <w:spacing w:val="-10"/>
                <w:sz w:val="18"/>
                <w:szCs w:val="18"/>
              </w:rPr>
              <w:t>將取消實體紙本帳單)</w:t>
            </w:r>
            <w:r w:rsidRPr="00F8590B">
              <w:rPr>
                <w:rFonts w:ascii="標楷體" w:eastAsia="標楷體" w:hAnsi="標楷體"/>
                <w:color w:val="000000"/>
                <w:spacing w:val="-10"/>
                <w:sz w:val="18"/>
                <w:szCs w:val="18"/>
              </w:rPr>
              <w:t>:_______________________</w:t>
            </w:r>
          </w:p>
          <w:p w:rsidR="003541BC" w:rsidRPr="00ED4991" w:rsidRDefault="003541BC" w:rsidP="001A7791">
            <w:pPr>
              <w:rPr>
                <w:rFonts w:ascii="Arial" w:eastAsia="標楷體" w:hAnsi="Arial"/>
                <w:sz w:val="18"/>
              </w:rPr>
            </w:pPr>
          </w:p>
          <w:p w:rsidR="003541BC" w:rsidRDefault="003541BC" w:rsidP="001A7791">
            <w:pPr>
              <w:rPr>
                <w:rFonts w:ascii="Arial" w:eastAsia="標楷體" w:hAnsi="Arial" w:hint="eastAsia"/>
                <w:sz w:val="18"/>
              </w:rPr>
            </w:pPr>
          </w:p>
          <w:p w:rsidR="003541BC" w:rsidRDefault="003541BC" w:rsidP="001A7791">
            <w:pPr>
              <w:rPr>
                <w:rFonts w:ascii="Arial" w:eastAsia="標楷體" w:hAnsi="Arial" w:hint="eastAsia"/>
                <w:sz w:val="18"/>
              </w:rPr>
            </w:pPr>
          </w:p>
          <w:p w:rsidR="003541BC" w:rsidRDefault="003541BC" w:rsidP="001A7791">
            <w:pPr>
              <w:rPr>
                <w:rFonts w:ascii="Arial" w:eastAsia="標楷體" w:hAnsi="Arial" w:hint="eastAsia"/>
                <w:sz w:val="18"/>
              </w:rPr>
            </w:pPr>
          </w:p>
          <w:p w:rsidR="003541BC" w:rsidRDefault="003541BC" w:rsidP="001A7791">
            <w:pPr>
              <w:rPr>
                <w:rFonts w:ascii="Arial" w:eastAsia="標楷體" w:hAnsi="Arial" w:hint="eastAsia"/>
                <w:sz w:val="18"/>
              </w:rPr>
            </w:pPr>
          </w:p>
          <w:p w:rsidR="003541BC" w:rsidRPr="00ED4991" w:rsidRDefault="003541BC" w:rsidP="001A7791">
            <w:pPr>
              <w:rPr>
                <w:rFonts w:ascii="Arial" w:eastAsia="標楷體" w:hAnsi="Arial"/>
                <w:sz w:val="18"/>
              </w:rPr>
            </w:pPr>
          </w:p>
          <w:p w:rsidR="003541BC" w:rsidRPr="00ED4991" w:rsidRDefault="003541BC" w:rsidP="001A7791">
            <w:pPr>
              <w:jc w:val="center"/>
              <w:rPr>
                <w:rFonts w:ascii="Arial" w:eastAsia="標楷體" w:hAnsi="Arial"/>
                <w:sz w:val="18"/>
              </w:rPr>
            </w:pPr>
            <w:r w:rsidRPr="00ED4991">
              <w:rPr>
                <w:rFonts w:ascii="Arial" w:eastAsia="標楷體" w:hAnsi="Arial"/>
                <w:sz w:val="18"/>
              </w:rPr>
              <w:t>(</w:t>
            </w:r>
            <w:r>
              <w:rPr>
                <w:rFonts w:ascii="Arial" w:eastAsia="標楷體" w:hAnsi="Arial" w:hint="eastAsia"/>
                <w:sz w:val="18"/>
              </w:rPr>
              <w:t>已詳閱本服</w:t>
            </w:r>
            <w:r w:rsidRPr="00ED4991">
              <w:rPr>
                <w:rFonts w:ascii="Arial" w:eastAsia="標楷體" w:hAnsi="Arial" w:hint="eastAsia"/>
                <w:sz w:val="18"/>
              </w:rPr>
              <w:t>務租用契約條款，並同意遵守</w:t>
            </w:r>
            <w:r w:rsidRPr="00ED4991">
              <w:rPr>
                <w:rFonts w:ascii="Arial" w:eastAsia="標楷體" w:hAnsi="Arial"/>
                <w:sz w:val="18"/>
              </w:rPr>
              <w:t>)</w:t>
            </w:r>
          </w:p>
        </w:tc>
        <w:tc>
          <w:tcPr>
            <w:tcW w:w="2232" w:type="pct"/>
            <w:gridSpan w:val="15"/>
            <w:tcBorders>
              <w:top w:val="single" w:sz="4" w:space="0" w:color="auto"/>
              <w:bottom w:val="single" w:sz="4" w:space="0" w:color="auto"/>
              <w:right w:val="single" w:sz="12" w:space="0" w:color="FF0000"/>
            </w:tcBorders>
          </w:tcPr>
          <w:p w:rsidR="003541BC" w:rsidRPr="0040723B" w:rsidRDefault="003541BC" w:rsidP="001A7791">
            <w:pPr>
              <w:jc w:val="center"/>
              <w:rPr>
                <w:rFonts w:ascii="Arial" w:eastAsia="標楷體" w:hAnsi="Arial" w:hint="eastAsia"/>
                <w:sz w:val="18"/>
                <w:szCs w:val="18"/>
              </w:rPr>
            </w:pPr>
            <w:r w:rsidRPr="0040723B">
              <w:rPr>
                <w:rFonts w:eastAsia="標楷體" w:hint="eastAsia"/>
                <w:sz w:val="18"/>
                <w:szCs w:val="18"/>
              </w:rPr>
              <w:t>委</w:t>
            </w:r>
            <w:r w:rsidRPr="0040723B">
              <w:rPr>
                <w:rFonts w:eastAsia="標楷體" w:hint="eastAsia"/>
                <w:sz w:val="18"/>
                <w:szCs w:val="18"/>
              </w:rPr>
              <w:t xml:space="preserve">  </w:t>
            </w:r>
            <w:r w:rsidRPr="0040723B">
              <w:rPr>
                <w:rFonts w:eastAsia="標楷體" w:hint="eastAsia"/>
                <w:sz w:val="18"/>
                <w:szCs w:val="18"/>
              </w:rPr>
              <w:t>託</w:t>
            </w:r>
            <w:r w:rsidRPr="0040723B">
              <w:rPr>
                <w:rFonts w:eastAsia="標楷體" w:hint="eastAsia"/>
                <w:sz w:val="18"/>
                <w:szCs w:val="18"/>
              </w:rPr>
              <w:t xml:space="preserve">  </w:t>
            </w:r>
            <w:r w:rsidRPr="0040723B">
              <w:rPr>
                <w:rFonts w:eastAsia="標楷體" w:hint="eastAsia"/>
                <w:sz w:val="18"/>
                <w:szCs w:val="18"/>
              </w:rPr>
              <w:t>書（委託他人代辦者，請填委託書）</w:t>
            </w:r>
          </w:p>
        </w:tc>
      </w:tr>
      <w:tr w:rsidR="003541BC" w:rsidRPr="00ED4991" w:rsidTr="001A7791">
        <w:tblPrEx>
          <w:tblCellMar>
            <w:top w:w="0" w:type="dxa"/>
            <w:bottom w:w="0" w:type="dxa"/>
          </w:tblCellMar>
        </w:tblPrEx>
        <w:trPr>
          <w:cantSplit/>
          <w:trHeight w:val="1787"/>
        </w:trPr>
        <w:tc>
          <w:tcPr>
            <w:tcW w:w="151" w:type="pct"/>
            <w:vMerge/>
            <w:tcBorders>
              <w:top w:val="nil"/>
              <w:left w:val="single" w:sz="12" w:space="0" w:color="FF0000"/>
              <w:bottom w:val="single" w:sz="12" w:space="0" w:color="FF0000"/>
            </w:tcBorders>
            <w:vAlign w:val="center"/>
          </w:tcPr>
          <w:p w:rsidR="003541BC" w:rsidRPr="00ED4991" w:rsidRDefault="003541BC" w:rsidP="001A7791">
            <w:pPr>
              <w:jc w:val="center"/>
              <w:rPr>
                <w:rFonts w:ascii="Arial" w:eastAsia="標楷體" w:hAnsi="Arial" w:hint="eastAsia"/>
                <w:sz w:val="20"/>
              </w:rPr>
            </w:pPr>
          </w:p>
        </w:tc>
        <w:tc>
          <w:tcPr>
            <w:tcW w:w="2617" w:type="pct"/>
            <w:gridSpan w:val="20"/>
            <w:vMerge/>
            <w:tcBorders>
              <w:bottom w:val="single" w:sz="12" w:space="0" w:color="FF0000"/>
              <w:right w:val="single" w:sz="2" w:space="0" w:color="auto"/>
            </w:tcBorders>
            <w:vAlign w:val="bottom"/>
          </w:tcPr>
          <w:p w:rsidR="003541BC" w:rsidRPr="00ED4991" w:rsidRDefault="003541BC" w:rsidP="001A7791">
            <w:pPr>
              <w:jc w:val="center"/>
              <w:rPr>
                <w:rFonts w:ascii="Arial" w:eastAsia="標楷體" w:hAnsi="Arial"/>
                <w:sz w:val="18"/>
              </w:rPr>
            </w:pPr>
          </w:p>
        </w:tc>
        <w:tc>
          <w:tcPr>
            <w:tcW w:w="2232" w:type="pct"/>
            <w:gridSpan w:val="15"/>
            <w:tcBorders>
              <w:top w:val="single" w:sz="4" w:space="0" w:color="auto"/>
              <w:bottom w:val="single" w:sz="12" w:space="0" w:color="FF0000"/>
              <w:right w:val="single" w:sz="12" w:space="0" w:color="FF0000"/>
            </w:tcBorders>
            <w:vAlign w:val="bottom"/>
          </w:tcPr>
          <w:p w:rsidR="003541BC" w:rsidRPr="0040723B" w:rsidRDefault="003541BC" w:rsidP="001A7791">
            <w:pPr>
              <w:snapToGrid w:val="0"/>
              <w:spacing w:line="240" w:lineRule="exact"/>
              <w:jc w:val="both"/>
              <w:rPr>
                <w:rFonts w:ascii="Arial" w:eastAsia="標楷體" w:hAnsi="Arial"/>
                <w:sz w:val="18"/>
              </w:rPr>
            </w:pPr>
            <w:r w:rsidRPr="0040723B">
              <w:rPr>
                <w:rFonts w:ascii="Arial" w:eastAsia="標楷體" w:hAnsi="Arial" w:hint="eastAsia"/>
                <w:sz w:val="18"/>
              </w:rPr>
              <w:t>茲委託下列受託人辦理本項業務，此代理行為視同本人行為並由本人承擔一切責任。</w:t>
            </w:r>
          </w:p>
          <w:p w:rsidR="003541BC" w:rsidRPr="0040723B" w:rsidRDefault="003541BC" w:rsidP="001A7791">
            <w:pPr>
              <w:snapToGrid w:val="0"/>
              <w:spacing w:line="240" w:lineRule="exact"/>
              <w:ind w:left="16" w:right="113"/>
              <w:jc w:val="both"/>
              <w:rPr>
                <w:rFonts w:ascii="Arial" w:eastAsia="標楷體" w:hAnsi="Arial"/>
                <w:sz w:val="18"/>
              </w:rPr>
            </w:pPr>
            <w:r w:rsidRPr="0040723B">
              <w:rPr>
                <w:rFonts w:ascii="Arial" w:eastAsia="標楷體" w:hAnsi="Arial" w:hint="eastAsia"/>
                <w:sz w:val="18"/>
              </w:rPr>
              <w:t>委託人簽章：</w:t>
            </w:r>
          </w:p>
          <w:p w:rsidR="003541BC" w:rsidRPr="0040723B" w:rsidRDefault="003541BC" w:rsidP="001A7791">
            <w:pPr>
              <w:snapToGrid w:val="0"/>
              <w:spacing w:line="240" w:lineRule="exact"/>
              <w:ind w:left="16" w:right="113"/>
              <w:jc w:val="both"/>
              <w:rPr>
                <w:rFonts w:ascii="Arial" w:eastAsia="標楷體" w:hAnsi="Arial"/>
                <w:sz w:val="18"/>
              </w:rPr>
            </w:pPr>
            <w:r w:rsidRPr="0040723B">
              <w:rPr>
                <w:rFonts w:ascii="Arial" w:eastAsia="標楷體" w:hAnsi="Arial" w:hint="eastAsia"/>
                <w:sz w:val="18"/>
              </w:rPr>
              <w:t>受託人簽章：</w:t>
            </w:r>
          </w:p>
          <w:p w:rsidR="003541BC" w:rsidRPr="0040723B" w:rsidRDefault="003541BC" w:rsidP="001A7791">
            <w:pPr>
              <w:snapToGrid w:val="0"/>
              <w:spacing w:line="240" w:lineRule="exact"/>
              <w:ind w:left="16" w:right="113"/>
              <w:jc w:val="both"/>
              <w:rPr>
                <w:rFonts w:ascii="Arial" w:eastAsia="標楷體" w:hAnsi="Arial"/>
                <w:sz w:val="18"/>
              </w:rPr>
            </w:pPr>
            <w:r w:rsidRPr="0040723B">
              <w:rPr>
                <w:rFonts w:ascii="Arial" w:eastAsia="標楷體" w:hAnsi="Arial" w:hint="eastAsia"/>
                <w:sz w:val="18"/>
              </w:rPr>
              <w:t>受託人身分證字號：</w:t>
            </w:r>
            <w:permStart w:id="1934968562" w:edGrp="everyone"/>
          </w:p>
          <w:permEnd w:id="1934968562"/>
          <w:p w:rsidR="003541BC" w:rsidRPr="0040723B" w:rsidRDefault="003541BC" w:rsidP="001A7791">
            <w:pPr>
              <w:snapToGrid w:val="0"/>
              <w:spacing w:line="240" w:lineRule="exact"/>
              <w:ind w:left="16" w:right="113"/>
              <w:jc w:val="both"/>
              <w:rPr>
                <w:rFonts w:ascii="Arial" w:eastAsia="標楷體" w:hAnsi="Arial"/>
                <w:sz w:val="18"/>
              </w:rPr>
            </w:pPr>
            <w:r w:rsidRPr="0040723B">
              <w:rPr>
                <w:rFonts w:ascii="Arial" w:eastAsia="標楷體" w:hAnsi="Arial" w:hint="eastAsia"/>
                <w:sz w:val="18"/>
              </w:rPr>
              <w:t>受託人次要證件類別及證號：</w:t>
            </w:r>
            <w:permStart w:id="1081956913" w:edGrp="everyone"/>
          </w:p>
          <w:permEnd w:id="1081956913"/>
          <w:p w:rsidR="003541BC" w:rsidRPr="0040723B" w:rsidRDefault="003541BC" w:rsidP="001A7791">
            <w:pPr>
              <w:snapToGrid w:val="0"/>
              <w:spacing w:line="240" w:lineRule="exact"/>
              <w:rPr>
                <w:rFonts w:ascii="Arial" w:eastAsia="標楷體" w:hAnsi="Arial"/>
                <w:sz w:val="18"/>
              </w:rPr>
            </w:pPr>
            <w:r w:rsidRPr="0040723B">
              <w:rPr>
                <w:rFonts w:ascii="Arial" w:eastAsia="標楷體" w:hAnsi="Arial" w:hint="eastAsia"/>
                <w:sz w:val="18"/>
              </w:rPr>
              <w:t>受託人戶籍地址：</w:t>
            </w:r>
            <w:permStart w:id="562908392" w:edGrp="everyone"/>
          </w:p>
          <w:permEnd w:id="562908392"/>
          <w:p w:rsidR="003541BC" w:rsidRPr="0040723B" w:rsidRDefault="003541BC" w:rsidP="001A7791">
            <w:pPr>
              <w:snapToGrid w:val="0"/>
              <w:spacing w:line="240" w:lineRule="exact"/>
              <w:rPr>
                <w:rFonts w:ascii="Arial" w:eastAsia="標楷體" w:hAnsi="Arial"/>
                <w:sz w:val="18"/>
              </w:rPr>
            </w:pPr>
            <w:r w:rsidRPr="0040723B">
              <w:rPr>
                <w:rFonts w:ascii="Arial" w:eastAsia="標楷體" w:hAnsi="Arial" w:hint="eastAsia"/>
                <w:sz w:val="18"/>
              </w:rPr>
              <w:t>聯絡電話：</w:t>
            </w:r>
            <w:permStart w:id="918641077" w:edGrp="everyone"/>
          </w:p>
          <w:permEnd w:id="918641077"/>
          <w:p w:rsidR="003541BC" w:rsidRPr="00ED4991" w:rsidRDefault="003541BC" w:rsidP="001A7791">
            <w:pPr>
              <w:jc w:val="both"/>
              <w:rPr>
                <w:rFonts w:ascii="Arial" w:eastAsia="標楷體" w:hAnsi="Arial"/>
                <w:sz w:val="18"/>
              </w:rPr>
            </w:pPr>
            <w:r w:rsidRPr="0040723B">
              <w:rPr>
                <w:rFonts w:ascii="Arial" w:eastAsia="標楷體" w:hAnsi="Arial" w:hint="eastAsia"/>
                <w:sz w:val="18"/>
              </w:rPr>
              <w:t>本受託人確實受申請人委託代辦本項業務，如有虛假偽冒，願負法律責任。</w:t>
            </w:r>
          </w:p>
        </w:tc>
      </w:tr>
      <w:tr w:rsidR="003541BC" w:rsidRPr="00ED4991" w:rsidTr="001A7791">
        <w:tblPrEx>
          <w:tblCellMar>
            <w:top w:w="0" w:type="dxa"/>
            <w:bottom w:w="0" w:type="dxa"/>
          </w:tblCellMar>
        </w:tblPrEx>
        <w:trPr>
          <w:cantSplit/>
          <w:trHeight w:hRule="exact" w:val="320"/>
        </w:trPr>
        <w:tc>
          <w:tcPr>
            <w:tcW w:w="151" w:type="pct"/>
            <w:vMerge w:val="restart"/>
            <w:tcBorders>
              <w:top w:val="single" w:sz="12" w:space="0" w:color="FF0000"/>
              <w:left w:val="single" w:sz="12" w:space="0" w:color="auto"/>
              <w:bottom w:val="single" w:sz="18" w:space="0" w:color="auto"/>
            </w:tcBorders>
            <w:vAlign w:val="center"/>
          </w:tcPr>
          <w:p w:rsidR="003541BC" w:rsidRPr="00ED4991" w:rsidRDefault="003541BC" w:rsidP="001A7791">
            <w:pPr>
              <w:jc w:val="center"/>
              <w:rPr>
                <w:rFonts w:ascii="Arial" w:eastAsia="標楷體" w:hAnsi="Arial" w:hint="eastAsia"/>
                <w:sz w:val="20"/>
              </w:rPr>
            </w:pPr>
            <w:r w:rsidRPr="00ED4991">
              <w:rPr>
                <w:rFonts w:ascii="Arial" w:eastAsia="標楷體" w:hAnsi="Arial" w:hint="eastAsia"/>
                <w:sz w:val="20"/>
              </w:rPr>
              <w:t>經辦人</w:t>
            </w:r>
          </w:p>
        </w:tc>
        <w:tc>
          <w:tcPr>
            <w:tcW w:w="410" w:type="pct"/>
            <w:gridSpan w:val="5"/>
            <w:tcBorders>
              <w:top w:val="single" w:sz="12" w:space="0" w:color="FF0000"/>
              <w:bottom w:val="single" w:sz="2" w:space="0" w:color="auto"/>
              <w:right w:val="single" w:sz="2" w:space="0" w:color="auto"/>
            </w:tcBorders>
            <w:vAlign w:val="center"/>
          </w:tcPr>
          <w:p w:rsidR="003541BC" w:rsidRPr="00ED4991" w:rsidRDefault="003541BC" w:rsidP="001A7791">
            <w:pPr>
              <w:jc w:val="center"/>
              <w:rPr>
                <w:rFonts w:ascii="Arial" w:eastAsia="標楷體" w:hAnsi="Arial" w:hint="eastAsia"/>
                <w:sz w:val="20"/>
              </w:rPr>
            </w:pPr>
            <w:r w:rsidRPr="00ED4991">
              <w:rPr>
                <w:rFonts w:ascii="Arial" w:eastAsia="標楷體" w:hAnsi="Arial" w:hint="eastAsia"/>
                <w:sz w:val="20"/>
              </w:rPr>
              <w:t>受</w:t>
            </w:r>
            <w:r w:rsidRPr="00ED4991">
              <w:rPr>
                <w:rFonts w:ascii="Arial" w:eastAsia="標楷體" w:hAnsi="Arial"/>
                <w:sz w:val="20"/>
              </w:rPr>
              <w:t xml:space="preserve"> </w:t>
            </w:r>
            <w:r w:rsidRPr="00ED4991">
              <w:rPr>
                <w:rFonts w:ascii="Arial" w:eastAsia="標楷體" w:hAnsi="Arial" w:hint="eastAsia"/>
                <w:sz w:val="20"/>
              </w:rPr>
              <w:t>理</w:t>
            </w:r>
          </w:p>
        </w:tc>
        <w:tc>
          <w:tcPr>
            <w:tcW w:w="397" w:type="pct"/>
            <w:gridSpan w:val="2"/>
            <w:tcBorders>
              <w:top w:val="single" w:sz="12" w:space="0" w:color="FF0000"/>
              <w:left w:val="nil"/>
              <w:bottom w:val="single" w:sz="2" w:space="0" w:color="auto"/>
              <w:right w:val="single" w:sz="2" w:space="0" w:color="auto"/>
            </w:tcBorders>
            <w:vAlign w:val="center"/>
          </w:tcPr>
          <w:p w:rsidR="003541BC" w:rsidRPr="00ED4991" w:rsidRDefault="003541BC" w:rsidP="001A7791">
            <w:pPr>
              <w:jc w:val="center"/>
              <w:rPr>
                <w:rFonts w:ascii="Arial" w:eastAsia="標楷體" w:hAnsi="Arial" w:hint="eastAsia"/>
                <w:sz w:val="20"/>
              </w:rPr>
            </w:pPr>
            <w:r>
              <w:rPr>
                <w:rFonts w:ascii="Arial" w:eastAsia="標楷體" w:hAnsi="Arial" w:hint="eastAsia"/>
                <w:sz w:val="20"/>
              </w:rPr>
              <w:t>覆</w:t>
            </w:r>
            <w:r>
              <w:rPr>
                <w:rFonts w:ascii="Arial" w:eastAsia="標楷體" w:hAnsi="Arial" w:hint="eastAsia"/>
                <w:sz w:val="20"/>
              </w:rPr>
              <w:t xml:space="preserve"> </w:t>
            </w:r>
            <w:r>
              <w:rPr>
                <w:rFonts w:ascii="Arial" w:eastAsia="標楷體" w:hAnsi="Arial" w:hint="eastAsia"/>
                <w:sz w:val="20"/>
              </w:rPr>
              <w:t>核</w:t>
            </w:r>
          </w:p>
        </w:tc>
        <w:tc>
          <w:tcPr>
            <w:tcW w:w="407" w:type="pct"/>
            <w:gridSpan w:val="3"/>
            <w:tcBorders>
              <w:top w:val="single" w:sz="12" w:space="0" w:color="FF0000"/>
              <w:left w:val="nil"/>
              <w:bottom w:val="single" w:sz="2" w:space="0" w:color="auto"/>
              <w:right w:val="single" w:sz="2" w:space="0" w:color="auto"/>
            </w:tcBorders>
            <w:vAlign w:val="center"/>
          </w:tcPr>
          <w:p w:rsidR="003541BC" w:rsidRPr="00ED4991" w:rsidRDefault="003541BC" w:rsidP="001A7791">
            <w:pPr>
              <w:jc w:val="center"/>
              <w:rPr>
                <w:rFonts w:ascii="Arial" w:eastAsia="標楷體" w:hAnsi="Arial" w:hint="eastAsia"/>
                <w:sz w:val="20"/>
              </w:rPr>
            </w:pPr>
            <w:r>
              <w:rPr>
                <w:rFonts w:ascii="Arial" w:eastAsia="標楷體" w:hAnsi="Arial" w:hint="eastAsia"/>
                <w:sz w:val="20"/>
              </w:rPr>
              <w:t>派</w:t>
            </w:r>
            <w:r>
              <w:rPr>
                <w:rFonts w:ascii="Arial" w:eastAsia="標楷體" w:hAnsi="Arial" w:hint="eastAsia"/>
                <w:sz w:val="20"/>
              </w:rPr>
              <w:t xml:space="preserve"> </w:t>
            </w:r>
            <w:r>
              <w:rPr>
                <w:rFonts w:ascii="Arial" w:eastAsia="標楷體" w:hAnsi="Arial" w:hint="eastAsia"/>
                <w:sz w:val="20"/>
              </w:rPr>
              <w:t>工</w:t>
            </w:r>
          </w:p>
        </w:tc>
        <w:tc>
          <w:tcPr>
            <w:tcW w:w="448" w:type="pct"/>
            <w:gridSpan w:val="5"/>
            <w:tcBorders>
              <w:top w:val="single" w:sz="12" w:space="0" w:color="FF0000"/>
              <w:left w:val="nil"/>
              <w:bottom w:val="single" w:sz="2" w:space="0" w:color="auto"/>
              <w:right w:val="double" w:sz="2" w:space="0" w:color="auto"/>
            </w:tcBorders>
            <w:vAlign w:val="center"/>
          </w:tcPr>
          <w:p w:rsidR="003541BC" w:rsidRPr="00ED4991" w:rsidRDefault="003541BC" w:rsidP="001A7791">
            <w:pPr>
              <w:jc w:val="center"/>
              <w:rPr>
                <w:rFonts w:ascii="Arial" w:eastAsia="標楷體" w:hAnsi="Arial" w:hint="eastAsia"/>
                <w:sz w:val="20"/>
              </w:rPr>
            </w:pPr>
            <w:r>
              <w:rPr>
                <w:rFonts w:ascii="Arial" w:eastAsia="標楷體" w:hAnsi="Arial" w:hint="eastAsia"/>
                <w:sz w:val="20"/>
              </w:rPr>
              <w:t>竣</w:t>
            </w:r>
            <w:r w:rsidRPr="00ED4991">
              <w:rPr>
                <w:rFonts w:ascii="Arial" w:eastAsia="標楷體" w:hAnsi="Arial" w:hint="eastAsia"/>
                <w:sz w:val="20"/>
              </w:rPr>
              <w:t xml:space="preserve"> </w:t>
            </w:r>
            <w:r w:rsidRPr="00ED4991">
              <w:rPr>
                <w:rFonts w:ascii="Arial" w:eastAsia="標楷體" w:hAnsi="Arial" w:hint="eastAsia"/>
                <w:sz w:val="20"/>
              </w:rPr>
              <w:t>工</w:t>
            </w:r>
          </w:p>
        </w:tc>
        <w:tc>
          <w:tcPr>
            <w:tcW w:w="549" w:type="pct"/>
            <w:gridSpan w:val="3"/>
            <w:tcBorders>
              <w:top w:val="single" w:sz="12" w:space="0" w:color="FF0000"/>
              <w:left w:val="nil"/>
              <w:bottom w:val="single" w:sz="2" w:space="0" w:color="auto"/>
              <w:right w:val="single" w:sz="2" w:space="0" w:color="auto"/>
            </w:tcBorders>
            <w:vAlign w:val="center"/>
          </w:tcPr>
          <w:p w:rsidR="003541BC" w:rsidRPr="00ED4991" w:rsidRDefault="003541BC" w:rsidP="001A7791">
            <w:pPr>
              <w:jc w:val="center"/>
              <w:rPr>
                <w:rFonts w:ascii="Arial" w:eastAsia="標楷體" w:hAnsi="Arial" w:hint="eastAsia"/>
                <w:sz w:val="20"/>
              </w:rPr>
            </w:pPr>
            <w:r w:rsidRPr="00ED4991">
              <w:rPr>
                <w:rFonts w:ascii="Arial" w:eastAsia="標楷體" w:hAnsi="Arial" w:hint="eastAsia"/>
                <w:sz w:val="20"/>
              </w:rPr>
              <w:t>應收費用</w:t>
            </w:r>
          </w:p>
        </w:tc>
        <w:tc>
          <w:tcPr>
            <w:tcW w:w="656" w:type="pct"/>
            <w:gridSpan w:val="4"/>
            <w:tcBorders>
              <w:top w:val="single" w:sz="12" w:space="0" w:color="FF0000"/>
              <w:left w:val="nil"/>
              <w:bottom w:val="single" w:sz="2" w:space="0" w:color="auto"/>
              <w:right w:val="double" w:sz="2" w:space="0" w:color="auto"/>
            </w:tcBorders>
            <w:vAlign w:val="center"/>
          </w:tcPr>
          <w:p w:rsidR="003541BC" w:rsidRPr="00ED4991" w:rsidRDefault="003541BC" w:rsidP="001A7791">
            <w:pPr>
              <w:jc w:val="center"/>
              <w:rPr>
                <w:rFonts w:ascii="Arial" w:eastAsia="標楷體" w:hAnsi="Arial" w:hint="eastAsia"/>
                <w:sz w:val="20"/>
              </w:rPr>
            </w:pPr>
            <w:r w:rsidRPr="00ED4991">
              <w:rPr>
                <w:rFonts w:ascii="Arial" w:eastAsia="標楷體" w:hAnsi="Arial" w:hint="eastAsia"/>
                <w:sz w:val="20"/>
              </w:rPr>
              <w:t>金</w:t>
            </w:r>
            <w:r w:rsidRPr="00ED4991">
              <w:rPr>
                <w:rFonts w:ascii="Arial" w:eastAsia="標楷體" w:hAnsi="Arial" w:hint="eastAsia"/>
                <w:sz w:val="20"/>
              </w:rPr>
              <w:t xml:space="preserve">    </w:t>
            </w:r>
            <w:r w:rsidRPr="00ED4991">
              <w:rPr>
                <w:rFonts w:ascii="Arial" w:eastAsia="標楷體" w:hAnsi="Arial" w:hint="eastAsia"/>
                <w:sz w:val="20"/>
              </w:rPr>
              <w:t>額</w:t>
            </w:r>
          </w:p>
        </w:tc>
        <w:tc>
          <w:tcPr>
            <w:tcW w:w="645" w:type="pct"/>
            <w:gridSpan w:val="6"/>
            <w:tcBorders>
              <w:top w:val="single" w:sz="12" w:space="0" w:color="FF0000"/>
              <w:left w:val="nil"/>
              <w:bottom w:val="single" w:sz="2" w:space="0" w:color="auto"/>
              <w:right w:val="single" w:sz="2" w:space="0" w:color="auto"/>
            </w:tcBorders>
            <w:vAlign w:val="center"/>
          </w:tcPr>
          <w:p w:rsidR="003541BC" w:rsidRPr="00ED4991" w:rsidRDefault="003541BC" w:rsidP="001A7791">
            <w:pPr>
              <w:jc w:val="center"/>
              <w:rPr>
                <w:rFonts w:ascii="Arial" w:eastAsia="標楷體" w:hAnsi="Arial" w:hint="eastAsia"/>
                <w:sz w:val="20"/>
              </w:rPr>
            </w:pPr>
            <w:r w:rsidRPr="00ED4991">
              <w:rPr>
                <w:rFonts w:ascii="Arial" w:eastAsia="標楷體" w:hAnsi="Arial" w:hint="eastAsia"/>
                <w:sz w:val="20"/>
              </w:rPr>
              <w:t>收據號碼</w:t>
            </w:r>
          </w:p>
        </w:tc>
        <w:tc>
          <w:tcPr>
            <w:tcW w:w="1336" w:type="pct"/>
            <w:gridSpan w:val="7"/>
            <w:tcBorders>
              <w:top w:val="single" w:sz="12" w:space="0" w:color="FF0000"/>
              <w:left w:val="nil"/>
              <w:bottom w:val="single" w:sz="2" w:space="0" w:color="auto"/>
              <w:right w:val="single" w:sz="12" w:space="0" w:color="auto"/>
            </w:tcBorders>
            <w:vAlign w:val="center"/>
          </w:tcPr>
          <w:p w:rsidR="003541BC" w:rsidRPr="00ED4991" w:rsidRDefault="003541BC" w:rsidP="001A7791">
            <w:pPr>
              <w:jc w:val="center"/>
              <w:rPr>
                <w:rFonts w:ascii="Arial" w:eastAsia="標楷體" w:hAnsi="Arial"/>
                <w:sz w:val="20"/>
              </w:rPr>
            </w:pPr>
            <w:r w:rsidRPr="00ED4991">
              <w:rPr>
                <w:rFonts w:ascii="Arial" w:eastAsia="標楷體" w:hAnsi="Arial" w:hint="eastAsia"/>
                <w:sz w:val="20"/>
              </w:rPr>
              <w:t>收費日戳</w:t>
            </w:r>
          </w:p>
          <w:p w:rsidR="003541BC" w:rsidRPr="00ED4991" w:rsidRDefault="003541BC" w:rsidP="001A7791">
            <w:pPr>
              <w:pStyle w:val="a5"/>
              <w:tabs>
                <w:tab w:val="clear" w:pos="4819"/>
                <w:tab w:val="clear" w:pos="9071"/>
              </w:tabs>
              <w:jc w:val="center"/>
              <w:rPr>
                <w:rFonts w:ascii="Arial" w:eastAsia="標楷體" w:hAnsi="Arial"/>
              </w:rPr>
            </w:pPr>
            <w:r w:rsidRPr="00ED4991">
              <w:rPr>
                <w:rFonts w:ascii="Arial" w:eastAsia="標楷體" w:hAnsi="Arial"/>
              </w:rPr>
              <w:t xml:space="preserve"> </w:t>
            </w:r>
          </w:p>
        </w:tc>
      </w:tr>
      <w:tr w:rsidR="003541BC" w:rsidRPr="00ED4991" w:rsidTr="001A7791">
        <w:tblPrEx>
          <w:tblCellMar>
            <w:top w:w="0" w:type="dxa"/>
            <w:bottom w:w="0" w:type="dxa"/>
          </w:tblCellMar>
        </w:tblPrEx>
        <w:trPr>
          <w:cantSplit/>
          <w:trHeight w:hRule="exact" w:val="320"/>
        </w:trPr>
        <w:tc>
          <w:tcPr>
            <w:tcW w:w="151" w:type="pct"/>
            <w:vMerge/>
            <w:tcBorders>
              <w:top w:val="single" w:sz="12" w:space="0" w:color="auto"/>
              <w:left w:val="single" w:sz="12" w:space="0" w:color="auto"/>
              <w:bottom w:val="single" w:sz="18" w:space="0" w:color="auto"/>
            </w:tcBorders>
            <w:vAlign w:val="center"/>
          </w:tcPr>
          <w:p w:rsidR="003541BC" w:rsidRPr="00ED4991" w:rsidRDefault="003541BC" w:rsidP="001A7791">
            <w:pPr>
              <w:pStyle w:val="a5"/>
              <w:tabs>
                <w:tab w:val="clear" w:pos="4819"/>
                <w:tab w:val="clear" w:pos="9071"/>
              </w:tabs>
              <w:jc w:val="center"/>
              <w:rPr>
                <w:rFonts w:ascii="Arial" w:eastAsia="標楷體" w:hAnsi="Arial" w:hint="eastAsia"/>
              </w:rPr>
            </w:pPr>
          </w:p>
        </w:tc>
        <w:tc>
          <w:tcPr>
            <w:tcW w:w="410" w:type="pct"/>
            <w:gridSpan w:val="5"/>
            <w:vMerge w:val="restart"/>
            <w:tcBorders>
              <w:top w:val="single" w:sz="2" w:space="0" w:color="auto"/>
              <w:bottom w:val="single" w:sz="18" w:space="0" w:color="auto"/>
              <w:right w:val="single" w:sz="2" w:space="0" w:color="auto"/>
            </w:tcBorders>
            <w:vAlign w:val="center"/>
          </w:tcPr>
          <w:p w:rsidR="003541BC" w:rsidRPr="00ED4991" w:rsidRDefault="003541BC" w:rsidP="001A7791">
            <w:pPr>
              <w:jc w:val="both"/>
              <w:rPr>
                <w:rFonts w:ascii="Arial" w:eastAsia="標楷體" w:hAnsi="Arial"/>
                <w:sz w:val="18"/>
              </w:rPr>
            </w:pPr>
          </w:p>
        </w:tc>
        <w:tc>
          <w:tcPr>
            <w:tcW w:w="397" w:type="pct"/>
            <w:gridSpan w:val="2"/>
            <w:vMerge w:val="restart"/>
            <w:tcBorders>
              <w:top w:val="single" w:sz="2" w:space="0" w:color="auto"/>
              <w:left w:val="nil"/>
              <w:bottom w:val="single" w:sz="18" w:space="0" w:color="auto"/>
              <w:right w:val="single" w:sz="2" w:space="0" w:color="auto"/>
            </w:tcBorders>
            <w:vAlign w:val="center"/>
          </w:tcPr>
          <w:p w:rsidR="003541BC" w:rsidRPr="00ED4991" w:rsidRDefault="003541BC" w:rsidP="001A7791">
            <w:pPr>
              <w:jc w:val="both"/>
              <w:rPr>
                <w:rFonts w:ascii="Arial" w:eastAsia="標楷體" w:hAnsi="Arial"/>
                <w:sz w:val="18"/>
              </w:rPr>
            </w:pPr>
          </w:p>
        </w:tc>
        <w:tc>
          <w:tcPr>
            <w:tcW w:w="407" w:type="pct"/>
            <w:gridSpan w:val="3"/>
            <w:vMerge w:val="restart"/>
            <w:tcBorders>
              <w:top w:val="single" w:sz="2" w:space="0" w:color="auto"/>
              <w:left w:val="nil"/>
              <w:bottom w:val="single" w:sz="18" w:space="0" w:color="auto"/>
              <w:right w:val="single" w:sz="2" w:space="0" w:color="auto"/>
            </w:tcBorders>
            <w:vAlign w:val="center"/>
          </w:tcPr>
          <w:p w:rsidR="003541BC" w:rsidRPr="00ED4991" w:rsidRDefault="003541BC" w:rsidP="001A7791">
            <w:pPr>
              <w:jc w:val="both"/>
              <w:rPr>
                <w:rFonts w:ascii="Arial" w:eastAsia="標楷體" w:hAnsi="Arial"/>
                <w:sz w:val="18"/>
              </w:rPr>
            </w:pPr>
          </w:p>
        </w:tc>
        <w:tc>
          <w:tcPr>
            <w:tcW w:w="448" w:type="pct"/>
            <w:gridSpan w:val="5"/>
            <w:vMerge w:val="restart"/>
            <w:tcBorders>
              <w:top w:val="single" w:sz="2" w:space="0" w:color="auto"/>
              <w:left w:val="nil"/>
              <w:bottom w:val="single" w:sz="18" w:space="0" w:color="auto"/>
              <w:right w:val="double" w:sz="2" w:space="0" w:color="auto"/>
            </w:tcBorders>
            <w:vAlign w:val="center"/>
          </w:tcPr>
          <w:p w:rsidR="003541BC" w:rsidRPr="00ED4991" w:rsidRDefault="003541BC" w:rsidP="001A7791">
            <w:pPr>
              <w:jc w:val="both"/>
              <w:rPr>
                <w:rFonts w:ascii="Arial" w:eastAsia="標楷體" w:hAnsi="Arial"/>
                <w:sz w:val="18"/>
              </w:rPr>
            </w:pPr>
          </w:p>
        </w:tc>
        <w:tc>
          <w:tcPr>
            <w:tcW w:w="549" w:type="pct"/>
            <w:gridSpan w:val="3"/>
            <w:tcBorders>
              <w:top w:val="single" w:sz="2" w:space="0" w:color="auto"/>
              <w:left w:val="nil"/>
              <w:bottom w:val="single" w:sz="2" w:space="0" w:color="auto"/>
              <w:right w:val="single" w:sz="2" w:space="0" w:color="auto"/>
            </w:tcBorders>
            <w:vAlign w:val="center"/>
          </w:tcPr>
          <w:p w:rsidR="003541BC" w:rsidRPr="00ED4991" w:rsidRDefault="003541BC" w:rsidP="001A7791">
            <w:pPr>
              <w:jc w:val="center"/>
              <w:rPr>
                <w:rFonts w:ascii="Arial" w:eastAsia="標楷體" w:hAnsi="Arial"/>
                <w:sz w:val="18"/>
              </w:rPr>
            </w:pPr>
            <w:r w:rsidRPr="00ED4991">
              <w:rPr>
                <w:rFonts w:ascii="Arial" w:eastAsia="標楷體" w:hAnsi="Arial" w:hint="eastAsia"/>
                <w:sz w:val="20"/>
              </w:rPr>
              <w:t>接</w:t>
            </w:r>
            <w:r w:rsidRPr="00ED4991">
              <w:rPr>
                <w:rFonts w:ascii="Arial" w:eastAsia="標楷體" w:hAnsi="Arial"/>
                <w:sz w:val="20"/>
              </w:rPr>
              <w:t xml:space="preserve"> </w:t>
            </w:r>
            <w:r w:rsidRPr="00ED4991">
              <w:rPr>
                <w:rFonts w:ascii="Arial" w:eastAsia="標楷體" w:hAnsi="Arial" w:hint="eastAsia"/>
                <w:sz w:val="20"/>
              </w:rPr>
              <w:t>線</w:t>
            </w:r>
            <w:r w:rsidRPr="00ED4991">
              <w:rPr>
                <w:rFonts w:ascii="Arial" w:eastAsia="標楷體" w:hAnsi="Arial"/>
                <w:sz w:val="20"/>
              </w:rPr>
              <w:t xml:space="preserve"> </w:t>
            </w:r>
            <w:r w:rsidRPr="00ED4991">
              <w:rPr>
                <w:rFonts w:ascii="Arial" w:eastAsia="標楷體" w:hAnsi="Arial" w:hint="eastAsia"/>
                <w:sz w:val="20"/>
              </w:rPr>
              <w:t>費</w:t>
            </w:r>
          </w:p>
        </w:tc>
        <w:tc>
          <w:tcPr>
            <w:tcW w:w="656" w:type="pct"/>
            <w:gridSpan w:val="4"/>
            <w:tcBorders>
              <w:top w:val="single" w:sz="2" w:space="0" w:color="auto"/>
              <w:left w:val="nil"/>
              <w:bottom w:val="nil"/>
              <w:right w:val="double" w:sz="2" w:space="0" w:color="auto"/>
            </w:tcBorders>
            <w:vAlign w:val="center"/>
          </w:tcPr>
          <w:p w:rsidR="003541BC" w:rsidRPr="00ED4991" w:rsidRDefault="003541BC" w:rsidP="001A7791">
            <w:pPr>
              <w:jc w:val="both"/>
              <w:rPr>
                <w:rFonts w:ascii="Arial" w:eastAsia="標楷體" w:hAnsi="Arial"/>
                <w:sz w:val="18"/>
              </w:rPr>
            </w:pPr>
          </w:p>
        </w:tc>
        <w:tc>
          <w:tcPr>
            <w:tcW w:w="645" w:type="pct"/>
            <w:gridSpan w:val="6"/>
            <w:vMerge w:val="restart"/>
            <w:tcBorders>
              <w:top w:val="single" w:sz="2" w:space="0" w:color="auto"/>
              <w:left w:val="nil"/>
              <w:bottom w:val="single" w:sz="18" w:space="0" w:color="auto"/>
              <w:right w:val="single" w:sz="2" w:space="0" w:color="auto"/>
            </w:tcBorders>
            <w:vAlign w:val="center"/>
          </w:tcPr>
          <w:p w:rsidR="003541BC" w:rsidRPr="00ED4991" w:rsidRDefault="003541BC" w:rsidP="001A7791">
            <w:pPr>
              <w:jc w:val="both"/>
              <w:rPr>
                <w:rFonts w:ascii="Arial" w:eastAsia="標楷體" w:hAnsi="Arial"/>
                <w:sz w:val="18"/>
              </w:rPr>
            </w:pPr>
          </w:p>
        </w:tc>
        <w:tc>
          <w:tcPr>
            <w:tcW w:w="1336" w:type="pct"/>
            <w:gridSpan w:val="7"/>
            <w:vMerge w:val="restart"/>
            <w:tcBorders>
              <w:top w:val="single" w:sz="2" w:space="0" w:color="auto"/>
              <w:left w:val="nil"/>
              <w:bottom w:val="single" w:sz="18" w:space="0" w:color="auto"/>
              <w:right w:val="single" w:sz="12" w:space="0" w:color="auto"/>
            </w:tcBorders>
            <w:vAlign w:val="center"/>
          </w:tcPr>
          <w:p w:rsidR="003541BC" w:rsidRPr="00ED4991" w:rsidRDefault="003541BC" w:rsidP="001A7791">
            <w:pPr>
              <w:jc w:val="both"/>
              <w:rPr>
                <w:rFonts w:ascii="Arial" w:eastAsia="標楷體" w:hAnsi="Arial"/>
                <w:sz w:val="18"/>
              </w:rPr>
            </w:pPr>
          </w:p>
        </w:tc>
      </w:tr>
      <w:tr w:rsidR="003541BC" w:rsidRPr="00ED4991" w:rsidTr="001A7791">
        <w:tblPrEx>
          <w:tblCellMar>
            <w:top w:w="0" w:type="dxa"/>
            <w:bottom w:w="0" w:type="dxa"/>
          </w:tblCellMar>
        </w:tblPrEx>
        <w:trPr>
          <w:cantSplit/>
          <w:trHeight w:val="357"/>
        </w:trPr>
        <w:tc>
          <w:tcPr>
            <w:tcW w:w="151" w:type="pct"/>
            <w:vMerge/>
            <w:tcBorders>
              <w:top w:val="single" w:sz="12" w:space="0" w:color="auto"/>
              <w:left w:val="single" w:sz="12" w:space="0" w:color="auto"/>
              <w:bottom w:val="single" w:sz="18" w:space="0" w:color="auto"/>
            </w:tcBorders>
            <w:vAlign w:val="center"/>
          </w:tcPr>
          <w:p w:rsidR="003541BC" w:rsidRPr="00ED4991" w:rsidRDefault="003541BC" w:rsidP="001A7791">
            <w:pPr>
              <w:pStyle w:val="a5"/>
              <w:tabs>
                <w:tab w:val="clear" w:pos="4819"/>
                <w:tab w:val="clear" w:pos="9071"/>
              </w:tabs>
              <w:jc w:val="center"/>
              <w:rPr>
                <w:rFonts w:ascii="Arial" w:eastAsia="標楷體" w:hAnsi="Arial" w:hint="eastAsia"/>
              </w:rPr>
            </w:pPr>
          </w:p>
        </w:tc>
        <w:tc>
          <w:tcPr>
            <w:tcW w:w="410" w:type="pct"/>
            <w:gridSpan w:val="5"/>
            <w:vMerge/>
            <w:tcBorders>
              <w:top w:val="single" w:sz="2" w:space="0" w:color="auto"/>
              <w:bottom w:val="single" w:sz="18" w:space="0" w:color="auto"/>
              <w:right w:val="single" w:sz="2" w:space="0" w:color="auto"/>
            </w:tcBorders>
            <w:vAlign w:val="center"/>
          </w:tcPr>
          <w:p w:rsidR="003541BC" w:rsidRPr="00ED4991" w:rsidRDefault="003541BC" w:rsidP="001A7791">
            <w:pPr>
              <w:jc w:val="both"/>
              <w:rPr>
                <w:rFonts w:ascii="Arial" w:eastAsia="標楷體" w:hAnsi="Arial"/>
                <w:sz w:val="18"/>
              </w:rPr>
            </w:pPr>
          </w:p>
        </w:tc>
        <w:tc>
          <w:tcPr>
            <w:tcW w:w="397" w:type="pct"/>
            <w:gridSpan w:val="2"/>
            <w:vMerge/>
            <w:tcBorders>
              <w:top w:val="single" w:sz="2" w:space="0" w:color="auto"/>
              <w:left w:val="nil"/>
              <w:bottom w:val="single" w:sz="18" w:space="0" w:color="auto"/>
              <w:right w:val="single" w:sz="2" w:space="0" w:color="auto"/>
            </w:tcBorders>
            <w:vAlign w:val="center"/>
          </w:tcPr>
          <w:p w:rsidR="003541BC" w:rsidRPr="00ED4991" w:rsidRDefault="003541BC" w:rsidP="001A7791">
            <w:pPr>
              <w:jc w:val="both"/>
              <w:rPr>
                <w:rFonts w:ascii="Arial" w:eastAsia="標楷體" w:hAnsi="Arial"/>
                <w:sz w:val="18"/>
              </w:rPr>
            </w:pPr>
          </w:p>
        </w:tc>
        <w:tc>
          <w:tcPr>
            <w:tcW w:w="407" w:type="pct"/>
            <w:gridSpan w:val="3"/>
            <w:vMerge/>
            <w:tcBorders>
              <w:top w:val="single" w:sz="2" w:space="0" w:color="auto"/>
              <w:left w:val="nil"/>
              <w:bottom w:val="single" w:sz="18" w:space="0" w:color="auto"/>
              <w:right w:val="single" w:sz="2" w:space="0" w:color="auto"/>
            </w:tcBorders>
            <w:vAlign w:val="center"/>
          </w:tcPr>
          <w:p w:rsidR="003541BC" w:rsidRPr="00ED4991" w:rsidRDefault="003541BC" w:rsidP="001A7791">
            <w:pPr>
              <w:jc w:val="both"/>
              <w:rPr>
                <w:rFonts w:ascii="Arial" w:eastAsia="標楷體" w:hAnsi="Arial"/>
                <w:sz w:val="18"/>
              </w:rPr>
            </w:pPr>
          </w:p>
        </w:tc>
        <w:tc>
          <w:tcPr>
            <w:tcW w:w="448" w:type="pct"/>
            <w:gridSpan w:val="5"/>
            <w:vMerge/>
            <w:tcBorders>
              <w:top w:val="single" w:sz="2" w:space="0" w:color="auto"/>
              <w:left w:val="nil"/>
              <w:bottom w:val="single" w:sz="18" w:space="0" w:color="auto"/>
              <w:right w:val="double" w:sz="2" w:space="0" w:color="auto"/>
            </w:tcBorders>
            <w:vAlign w:val="center"/>
          </w:tcPr>
          <w:p w:rsidR="003541BC" w:rsidRPr="00ED4991" w:rsidRDefault="003541BC" w:rsidP="001A7791">
            <w:pPr>
              <w:jc w:val="both"/>
              <w:rPr>
                <w:rFonts w:ascii="Arial" w:eastAsia="標楷體" w:hAnsi="Arial"/>
                <w:sz w:val="18"/>
              </w:rPr>
            </w:pPr>
          </w:p>
        </w:tc>
        <w:tc>
          <w:tcPr>
            <w:tcW w:w="549" w:type="pct"/>
            <w:gridSpan w:val="3"/>
            <w:tcBorders>
              <w:top w:val="single" w:sz="2" w:space="0" w:color="auto"/>
              <w:left w:val="nil"/>
              <w:bottom w:val="single" w:sz="2" w:space="0" w:color="auto"/>
              <w:right w:val="single" w:sz="2" w:space="0" w:color="auto"/>
            </w:tcBorders>
            <w:vAlign w:val="center"/>
          </w:tcPr>
          <w:p w:rsidR="003541BC" w:rsidRPr="00ED4991" w:rsidRDefault="003541BC" w:rsidP="001A7791">
            <w:pPr>
              <w:jc w:val="center"/>
              <w:rPr>
                <w:rFonts w:ascii="Arial" w:eastAsia="標楷體" w:hAnsi="Arial"/>
                <w:sz w:val="18"/>
              </w:rPr>
            </w:pPr>
            <w:r w:rsidRPr="00ED4991">
              <w:rPr>
                <w:rFonts w:ascii="Arial" w:eastAsia="標楷體" w:hAnsi="Arial" w:hint="eastAsia"/>
                <w:sz w:val="20"/>
              </w:rPr>
              <w:t>設</w:t>
            </w:r>
            <w:r w:rsidRPr="00ED4991">
              <w:rPr>
                <w:rFonts w:ascii="Arial" w:eastAsia="標楷體" w:hAnsi="Arial"/>
                <w:sz w:val="20"/>
              </w:rPr>
              <w:t xml:space="preserve"> </w:t>
            </w:r>
            <w:r w:rsidRPr="00ED4991">
              <w:rPr>
                <w:rFonts w:ascii="Arial" w:eastAsia="標楷體" w:hAnsi="Arial" w:hint="eastAsia"/>
                <w:sz w:val="20"/>
              </w:rPr>
              <w:t>定</w:t>
            </w:r>
            <w:r w:rsidRPr="00ED4991">
              <w:rPr>
                <w:rFonts w:ascii="Arial" w:eastAsia="標楷體" w:hAnsi="Arial"/>
                <w:sz w:val="20"/>
              </w:rPr>
              <w:t xml:space="preserve"> </w:t>
            </w:r>
            <w:r w:rsidRPr="00ED4991">
              <w:rPr>
                <w:rFonts w:ascii="Arial" w:eastAsia="標楷體" w:hAnsi="Arial" w:hint="eastAsia"/>
                <w:sz w:val="20"/>
              </w:rPr>
              <w:t>費</w:t>
            </w:r>
          </w:p>
        </w:tc>
        <w:tc>
          <w:tcPr>
            <w:tcW w:w="656" w:type="pct"/>
            <w:gridSpan w:val="4"/>
            <w:tcBorders>
              <w:top w:val="single" w:sz="2" w:space="0" w:color="auto"/>
              <w:left w:val="nil"/>
              <w:bottom w:val="single" w:sz="4" w:space="0" w:color="auto"/>
              <w:right w:val="double" w:sz="2" w:space="0" w:color="auto"/>
            </w:tcBorders>
            <w:vAlign w:val="center"/>
          </w:tcPr>
          <w:p w:rsidR="003541BC" w:rsidRPr="00ED4991" w:rsidRDefault="003541BC" w:rsidP="001A7791">
            <w:pPr>
              <w:jc w:val="both"/>
              <w:rPr>
                <w:rFonts w:ascii="Arial" w:eastAsia="標楷體" w:hAnsi="Arial"/>
                <w:sz w:val="18"/>
              </w:rPr>
            </w:pPr>
          </w:p>
        </w:tc>
        <w:tc>
          <w:tcPr>
            <w:tcW w:w="645" w:type="pct"/>
            <w:gridSpan w:val="6"/>
            <w:vMerge/>
            <w:tcBorders>
              <w:top w:val="single" w:sz="2" w:space="0" w:color="auto"/>
              <w:left w:val="nil"/>
              <w:bottom w:val="single" w:sz="18" w:space="0" w:color="auto"/>
              <w:right w:val="single" w:sz="2" w:space="0" w:color="auto"/>
            </w:tcBorders>
            <w:vAlign w:val="center"/>
          </w:tcPr>
          <w:p w:rsidR="003541BC" w:rsidRPr="00ED4991" w:rsidRDefault="003541BC" w:rsidP="001A7791">
            <w:pPr>
              <w:jc w:val="both"/>
              <w:rPr>
                <w:rFonts w:ascii="Arial" w:eastAsia="標楷體" w:hAnsi="Arial"/>
                <w:sz w:val="18"/>
              </w:rPr>
            </w:pPr>
          </w:p>
        </w:tc>
        <w:tc>
          <w:tcPr>
            <w:tcW w:w="1336" w:type="pct"/>
            <w:gridSpan w:val="7"/>
            <w:vMerge/>
            <w:tcBorders>
              <w:top w:val="single" w:sz="2" w:space="0" w:color="auto"/>
              <w:left w:val="nil"/>
              <w:bottom w:val="single" w:sz="18" w:space="0" w:color="auto"/>
              <w:right w:val="single" w:sz="12" w:space="0" w:color="auto"/>
            </w:tcBorders>
            <w:vAlign w:val="center"/>
          </w:tcPr>
          <w:p w:rsidR="003541BC" w:rsidRPr="00ED4991" w:rsidRDefault="003541BC" w:rsidP="001A7791">
            <w:pPr>
              <w:jc w:val="both"/>
              <w:rPr>
                <w:rFonts w:ascii="Arial" w:eastAsia="標楷體" w:hAnsi="Arial"/>
                <w:sz w:val="18"/>
              </w:rPr>
            </w:pPr>
          </w:p>
        </w:tc>
      </w:tr>
      <w:tr w:rsidR="003541BC" w:rsidRPr="00ED4991" w:rsidTr="001A7791">
        <w:tblPrEx>
          <w:tblCellMar>
            <w:top w:w="0" w:type="dxa"/>
            <w:bottom w:w="0" w:type="dxa"/>
          </w:tblCellMar>
        </w:tblPrEx>
        <w:trPr>
          <w:cantSplit/>
          <w:trHeight w:hRule="exact" w:val="404"/>
        </w:trPr>
        <w:tc>
          <w:tcPr>
            <w:tcW w:w="151" w:type="pct"/>
            <w:vMerge/>
            <w:tcBorders>
              <w:top w:val="single" w:sz="12" w:space="0" w:color="auto"/>
              <w:left w:val="single" w:sz="12" w:space="0" w:color="auto"/>
              <w:bottom w:val="single" w:sz="12" w:space="0" w:color="auto"/>
            </w:tcBorders>
            <w:vAlign w:val="center"/>
          </w:tcPr>
          <w:p w:rsidR="003541BC" w:rsidRPr="00ED4991" w:rsidRDefault="003541BC" w:rsidP="001A7791">
            <w:pPr>
              <w:pStyle w:val="a5"/>
              <w:tabs>
                <w:tab w:val="clear" w:pos="4819"/>
                <w:tab w:val="clear" w:pos="9071"/>
              </w:tabs>
              <w:jc w:val="center"/>
              <w:rPr>
                <w:rFonts w:ascii="Arial" w:eastAsia="標楷體" w:hAnsi="Arial" w:hint="eastAsia"/>
              </w:rPr>
            </w:pPr>
          </w:p>
        </w:tc>
        <w:tc>
          <w:tcPr>
            <w:tcW w:w="410" w:type="pct"/>
            <w:gridSpan w:val="5"/>
            <w:vMerge/>
            <w:tcBorders>
              <w:top w:val="single" w:sz="2" w:space="0" w:color="auto"/>
              <w:bottom w:val="single" w:sz="12" w:space="0" w:color="auto"/>
              <w:right w:val="single" w:sz="2" w:space="0" w:color="auto"/>
            </w:tcBorders>
            <w:vAlign w:val="center"/>
          </w:tcPr>
          <w:p w:rsidR="003541BC" w:rsidRPr="00ED4991" w:rsidRDefault="003541BC" w:rsidP="001A7791">
            <w:pPr>
              <w:jc w:val="both"/>
              <w:rPr>
                <w:rFonts w:ascii="Arial" w:eastAsia="標楷體" w:hAnsi="Arial"/>
                <w:sz w:val="18"/>
              </w:rPr>
            </w:pPr>
          </w:p>
        </w:tc>
        <w:tc>
          <w:tcPr>
            <w:tcW w:w="397" w:type="pct"/>
            <w:gridSpan w:val="2"/>
            <w:vMerge/>
            <w:tcBorders>
              <w:top w:val="single" w:sz="2" w:space="0" w:color="auto"/>
              <w:left w:val="nil"/>
              <w:bottom w:val="single" w:sz="12" w:space="0" w:color="auto"/>
              <w:right w:val="single" w:sz="2" w:space="0" w:color="auto"/>
            </w:tcBorders>
            <w:vAlign w:val="center"/>
          </w:tcPr>
          <w:p w:rsidR="003541BC" w:rsidRPr="00ED4991" w:rsidRDefault="003541BC" w:rsidP="001A7791">
            <w:pPr>
              <w:jc w:val="both"/>
              <w:rPr>
                <w:rFonts w:ascii="Arial" w:eastAsia="標楷體" w:hAnsi="Arial"/>
                <w:sz w:val="18"/>
              </w:rPr>
            </w:pPr>
          </w:p>
        </w:tc>
        <w:tc>
          <w:tcPr>
            <w:tcW w:w="407" w:type="pct"/>
            <w:gridSpan w:val="3"/>
            <w:vMerge/>
            <w:tcBorders>
              <w:top w:val="single" w:sz="2" w:space="0" w:color="auto"/>
              <w:left w:val="nil"/>
              <w:bottom w:val="single" w:sz="12" w:space="0" w:color="auto"/>
              <w:right w:val="single" w:sz="2" w:space="0" w:color="auto"/>
            </w:tcBorders>
            <w:vAlign w:val="center"/>
          </w:tcPr>
          <w:p w:rsidR="003541BC" w:rsidRPr="00ED4991" w:rsidRDefault="003541BC" w:rsidP="001A7791">
            <w:pPr>
              <w:jc w:val="both"/>
              <w:rPr>
                <w:rFonts w:ascii="Arial" w:eastAsia="標楷體" w:hAnsi="Arial"/>
                <w:sz w:val="18"/>
              </w:rPr>
            </w:pPr>
          </w:p>
        </w:tc>
        <w:tc>
          <w:tcPr>
            <w:tcW w:w="448" w:type="pct"/>
            <w:gridSpan w:val="5"/>
            <w:vMerge/>
            <w:tcBorders>
              <w:top w:val="single" w:sz="2" w:space="0" w:color="auto"/>
              <w:left w:val="nil"/>
              <w:bottom w:val="single" w:sz="12" w:space="0" w:color="auto"/>
              <w:right w:val="double" w:sz="2" w:space="0" w:color="auto"/>
            </w:tcBorders>
            <w:vAlign w:val="center"/>
          </w:tcPr>
          <w:p w:rsidR="003541BC" w:rsidRPr="00ED4991" w:rsidRDefault="003541BC" w:rsidP="001A7791">
            <w:pPr>
              <w:jc w:val="both"/>
              <w:rPr>
                <w:rFonts w:ascii="Arial" w:eastAsia="標楷體" w:hAnsi="Arial"/>
                <w:sz w:val="18"/>
              </w:rPr>
            </w:pPr>
          </w:p>
        </w:tc>
        <w:tc>
          <w:tcPr>
            <w:tcW w:w="549" w:type="pct"/>
            <w:gridSpan w:val="3"/>
            <w:tcBorders>
              <w:top w:val="single" w:sz="2" w:space="0" w:color="auto"/>
              <w:left w:val="nil"/>
              <w:bottom w:val="single" w:sz="12" w:space="0" w:color="auto"/>
              <w:right w:val="single" w:sz="2" w:space="0" w:color="auto"/>
            </w:tcBorders>
            <w:vAlign w:val="center"/>
          </w:tcPr>
          <w:p w:rsidR="003541BC" w:rsidRPr="00ED4991" w:rsidRDefault="003541BC" w:rsidP="001A7791">
            <w:pPr>
              <w:jc w:val="center"/>
              <w:rPr>
                <w:rFonts w:ascii="Arial" w:eastAsia="標楷體" w:hAnsi="Arial"/>
                <w:sz w:val="18"/>
              </w:rPr>
            </w:pPr>
            <w:r w:rsidRPr="00ED4991">
              <w:rPr>
                <w:rFonts w:ascii="Arial" w:eastAsia="標楷體" w:hAnsi="Arial" w:hint="eastAsia"/>
                <w:sz w:val="20"/>
              </w:rPr>
              <w:t>合</w:t>
            </w:r>
            <w:r w:rsidRPr="00ED4991">
              <w:rPr>
                <w:rFonts w:ascii="Arial" w:eastAsia="標楷體" w:hAnsi="Arial" w:hint="eastAsia"/>
                <w:sz w:val="20"/>
              </w:rPr>
              <w:t xml:space="preserve">    </w:t>
            </w:r>
            <w:r w:rsidRPr="00ED4991">
              <w:rPr>
                <w:rFonts w:ascii="Arial" w:eastAsia="標楷體" w:hAnsi="Arial" w:hint="eastAsia"/>
                <w:sz w:val="20"/>
              </w:rPr>
              <w:t>計</w:t>
            </w:r>
          </w:p>
        </w:tc>
        <w:tc>
          <w:tcPr>
            <w:tcW w:w="656" w:type="pct"/>
            <w:gridSpan w:val="4"/>
            <w:tcBorders>
              <w:top w:val="single" w:sz="2" w:space="0" w:color="auto"/>
              <w:left w:val="nil"/>
              <w:bottom w:val="single" w:sz="12" w:space="0" w:color="auto"/>
              <w:right w:val="double" w:sz="2" w:space="0" w:color="auto"/>
            </w:tcBorders>
            <w:vAlign w:val="center"/>
          </w:tcPr>
          <w:p w:rsidR="003541BC" w:rsidRPr="00ED4991" w:rsidRDefault="003541BC" w:rsidP="001A7791">
            <w:pPr>
              <w:jc w:val="both"/>
              <w:rPr>
                <w:rFonts w:ascii="Arial" w:eastAsia="標楷體" w:hAnsi="Arial"/>
                <w:sz w:val="18"/>
              </w:rPr>
            </w:pPr>
          </w:p>
        </w:tc>
        <w:tc>
          <w:tcPr>
            <w:tcW w:w="645" w:type="pct"/>
            <w:gridSpan w:val="6"/>
            <w:vMerge/>
            <w:tcBorders>
              <w:top w:val="single" w:sz="2" w:space="0" w:color="auto"/>
              <w:left w:val="nil"/>
              <w:bottom w:val="single" w:sz="12" w:space="0" w:color="auto"/>
              <w:right w:val="single" w:sz="2" w:space="0" w:color="auto"/>
            </w:tcBorders>
            <w:vAlign w:val="center"/>
          </w:tcPr>
          <w:p w:rsidR="003541BC" w:rsidRPr="00ED4991" w:rsidRDefault="003541BC" w:rsidP="001A7791">
            <w:pPr>
              <w:jc w:val="both"/>
              <w:rPr>
                <w:rFonts w:ascii="Arial" w:eastAsia="標楷體" w:hAnsi="Arial"/>
                <w:sz w:val="18"/>
              </w:rPr>
            </w:pPr>
          </w:p>
        </w:tc>
        <w:tc>
          <w:tcPr>
            <w:tcW w:w="1336" w:type="pct"/>
            <w:gridSpan w:val="7"/>
            <w:vMerge/>
            <w:tcBorders>
              <w:top w:val="single" w:sz="2" w:space="0" w:color="auto"/>
              <w:left w:val="nil"/>
              <w:bottom w:val="single" w:sz="12" w:space="0" w:color="auto"/>
              <w:right w:val="single" w:sz="12" w:space="0" w:color="auto"/>
            </w:tcBorders>
            <w:vAlign w:val="center"/>
          </w:tcPr>
          <w:p w:rsidR="003541BC" w:rsidRPr="00ED4991" w:rsidRDefault="003541BC" w:rsidP="001A7791">
            <w:pPr>
              <w:jc w:val="both"/>
              <w:rPr>
                <w:rFonts w:ascii="Arial" w:eastAsia="標楷體" w:hAnsi="Arial"/>
                <w:sz w:val="18"/>
              </w:rPr>
            </w:pPr>
          </w:p>
        </w:tc>
      </w:tr>
    </w:tbl>
    <w:p w:rsidR="003541BC" w:rsidRPr="00ED4991" w:rsidRDefault="003541BC" w:rsidP="003541BC">
      <w:pPr>
        <w:rPr>
          <w:rFonts w:ascii="Arial" w:eastAsia="標楷體" w:hAnsi="Arial"/>
        </w:rPr>
        <w:sectPr w:rsidR="003541BC" w:rsidRPr="00ED4991" w:rsidSect="003247A0">
          <w:footerReference w:type="even" r:id="rId6"/>
          <w:footerReference w:type="default" r:id="rId7"/>
          <w:pgSz w:w="11907" w:h="16840" w:code="9"/>
          <w:pgMar w:top="238" w:right="720" w:bottom="244" w:left="720" w:header="397" w:footer="851" w:gutter="0"/>
          <w:pgNumType w:start="1"/>
          <w:cols w:space="720"/>
          <w:titlePg/>
          <w:docGrid w:linePitch="326"/>
        </w:sectPr>
      </w:pPr>
    </w:p>
    <w:p w:rsidR="003541BC" w:rsidRPr="00ED4991" w:rsidRDefault="003541BC" w:rsidP="003541BC">
      <w:pPr>
        <w:pStyle w:val="a8"/>
        <w:spacing w:line="300" w:lineRule="exact"/>
        <w:rPr>
          <w:rFonts w:ascii="Arial" w:eastAsia="標楷體" w:hAnsi="Arial" w:hint="eastAsia"/>
          <w:b/>
          <w:color w:val="000000"/>
          <w:spacing w:val="-2"/>
          <w:sz w:val="28"/>
          <w:szCs w:val="28"/>
        </w:rPr>
        <w:sectPr w:rsidR="003541BC" w:rsidRPr="00ED4991">
          <w:footerReference w:type="even" r:id="rId8"/>
          <w:footerReference w:type="default" r:id="rId9"/>
          <w:type w:val="continuous"/>
          <w:pgSz w:w="11907" w:h="16840" w:code="9"/>
          <w:pgMar w:top="-567" w:right="1134" w:bottom="-295" w:left="600" w:header="720" w:footer="851" w:gutter="0"/>
          <w:cols w:num="2" w:space="425"/>
          <w:titlePg/>
          <w:docGrid w:linePitch="326"/>
        </w:sectPr>
      </w:pPr>
      <w:bookmarkStart w:id="0" w:name="OLE_LINK1"/>
      <w:r>
        <w:rPr>
          <w:rFonts w:ascii="Arial" w:eastAsia="標楷體" w:hAnsi="Arial" w:hint="eastAsia"/>
          <w:b/>
          <w:noProof/>
          <w:color w:val="000000"/>
          <w:spacing w:val="-2"/>
          <w:sz w:val="28"/>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70485</wp:posOffset>
                </wp:positionH>
                <wp:positionV relativeFrom="paragraph">
                  <wp:posOffset>-3810</wp:posOffset>
                </wp:positionV>
                <wp:extent cx="5825490" cy="323850"/>
                <wp:effectExtent l="381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549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41BC" w:rsidRDefault="003541BC" w:rsidP="003541BC">
                            <w:pPr>
                              <w:rPr>
                                <w:rFonts w:ascii="Arial" w:eastAsia="標楷體" w:hAnsi="Arial"/>
                              </w:rPr>
                            </w:pPr>
                            <w:permStart w:id="808542622" w:edGrp="everyone"/>
                            <w:r>
                              <w:rPr>
                                <w:rFonts w:ascii="Arial" w:eastAsia="標楷體" w:hAnsi="Arial" w:hint="eastAsia"/>
                                <w:color w:val="FF0000"/>
                                <w:sz w:val="22"/>
                              </w:rPr>
                              <w:t>註：本申請書之</w:t>
                            </w:r>
                            <w:r>
                              <w:rPr>
                                <w:rFonts w:ascii="標楷體" w:eastAsia="標楷體" w:hAnsi="標楷體" w:hint="eastAsia"/>
                                <w:color w:val="FF0000"/>
                                <w:spacing w:val="-18"/>
                                <w:sz w:val="22"/>
                              </w:rPr>
                              <w:t>受託人及聯絡人填具之上開資料，本公司僅作申辦業務及聯絡使用。</w:t>
                            </w:r>
                          </w:p>
                          <w:permEnd w:id="808542622"/>
                          <w:p w:rsidR="003541BC" w:rsidRPr="00E35C7E" w:rsidRDefault="003541BC" w:rsidP="003541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字方塊 1" o:spid="_x0000_s1027" type="#_x0000_t202" style="position:absolute;margin-left:5.55pt;margin-top:-.3pt;width:458.7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" stroked="f">
                <v:textbox>
                  <w:txbxContent>
                    <w:p w:rsidR="003541BC" w:rsidRDefault="003541BC" w:rsidP="003541BC">
                      <w:pPr>
                        <w:rPr>
                          <w:rFonts w:ascii="Arial" w:eastAsia="標楷體" w:hAnsi="Arial"/>
                        </w:rPr>
                      </w:pPr>
                      <w:permStart w:id="808542622" w:edGrp="everyone"/>
                      <w:r>
                        <w:rPr>
                          <w:rFonts w:ascii="Arial" w:eastAsia="標楷體" w:hAnsi="Arial" w:hint="eastAsia"/>
                          <w:color w:val="FF0000"/>
                          <w:sz w:val="22"/>
                        </w:rPr>
                        <w:t>註：本申請書之</w:t>
                      </w:r>
                      <w:r>
                        <w:rPr>
                          <w:rFonts w:ascii="標楷體" w:eastAsia="標楷體" w:hAnsi="標楷體" w:hint="eastAsia"/>
                          <w:color w:val="FF0000"/>
                          <w:spacing w:val="-18"/>
                          <w:sz w:val="22"/>
                        </w:rPr>
                        <w:t>受託人及聯絡人填具之上開資料，本公司僅作申辦業務及聯絡使用。</w:t>
                      </w:r>
                    </w:p>
                    <w:permEnd w:id="808542622"/>
                    <w:p w:rsidR="003541BC" w:rsidRPr="00E35C7E" w:rsidRDefault="003541BC" w:rsidP="003541BC"/>
                  </w:txbxContent>
                </v:textbox>
              </v:shape>
            </w:pict>
          </mc:Fallback>
        </mc:AlternateContent>
      </w:r>
    </w:p>
    <w:bookmarkEnd w:id="0"/>
    <w:p w:rsidR="003541BC" w:rsidRDefault="003541BC" w:rsidP="003541BC">
      <w:pPr>
        <w:snapToGrid w:val="0"/>
        <w:spacing w:line="360" w:lineRule="exact"/>
        <w:ind w:rightChars="-82" w:right="-197"/>
        <w:jc w:val="center"/>
        <w:rPr>
          <w:rFonts w:ascii="Arial" w:eastAsia="標楷體" w:hAnsi="標楷體" w:hint="eastAsia"/>
          <w:color w:val="000000"/>
          <w:szCs w:val="28"/>
        </w:rPr>
      </w:pPr>
    </w:p>
    <w:p w:rsidR="003541BC" w:rsidRPr="00477FEA" w:rsidRDefault="003541BC" w:rsidP="003541BC">
      <w:pPr>
        <w:snapToGrid w:val="0"/>
        <w:spacing w:line="360" w:lineRule="exact"/>
        <w:ind w:rightChars="-82" w:right="-197"/>
        <w:jc w:val="center"/>
        <w:rPr>
          <w:rFonts w:ascii="Arial" w:eastAsia="標楷體" w:hAnsi="Arial"/>
          <w:color w:val="000000"/>
          <w:szCs w:val="28"/>
        </w:rPr>
      </w:pPr>
      <w:r w:rsidRPr="00477FEA">
        <w:rPr>
          <w:rFonts w:ascii="Arial" w:eastAsia="標楷體" w:hAnsi="標楷體"/>
          <w:color w:val="000000"/>
          <w:szCs w:val="28"/>
        </w:rPr>
        <w:t>中華電信股份有限公司</w:t>
      </w:r>
      <w:r w:rsidRPr="00477FEA">
        <w:rPr>
          <w:rFonts w:ascii="Arial" w:eastAsia="標楷體" w:hAnsi="標楷體" w:hint="eastAsia"/>
          <w:color w:val="000000"/>
          <w:szCs w:val="28"/>
        </w:rPr>
        <w:t>客</w:t>
      </w:r>
      <w:r w:rsidRPr="00477FEA">
        <w:rPr>
          <w:rFonts w:ascii="Arial" w:eastAsia="標楷體" w:hAnsi="標楷體"/>
          <w:color w:val="000000"/>
          <w:szCs w:val="28"/>
        </w:rPr>
        <w:t>戶個人資料蒐集告知條款</w:t>
      </w:r>
    </w:p>
    <w:p w:rsidR="003541BC" w:rsidRPr="00F56581" w:rsidRDefault="003541BC" w:rsidP="003541BC">
      <w:pPr>
        <w:tabs>
          <w:tab w:val="left" w:pos="9214"/>
        </w:tabs>
        <w:adjustRightInd w:val="0"/>
        <w:snapToGrid w:val="0"/>
        <w:spacing w:line="340" w:lineRule="exact"/>
        <w:ind w:leftChars="-3" w:left="435" w:rightChars="-3" w:right="-7" w:hangingChars="192" w:hanging="442"/>
        <w:jc w:val="both"/>
        <w:rPr>
          <w:rFonts w:ascii="標楷體" w:eastAsia="標楷體" w:hAnsi="標楷體"/>
          <w:color w:val="000000"/>
          <w:sz w:val="23"/>
          <w:szCs w:val="23"/>
        </w:rPr>
      </w:pPr>
      <w:r w:rsidRPr="00477FEA">
        <w:rPr>
          <w:rFonts w:ascii="Arial" w:eastAsia="標楷體" w:hAnsi="標楷體" w:hint="eastAsia"/>
          <w:color w:val="000000"/>
          <w:sz w:val="23"/>
          <w:szCs w:val="23"/>
        </w:rPr>
        <w:t>一、</w:t>
      </w:r>
      <w:r w:rsidRPr="000F7D87">
        <w:rPr>
          <w:rFonts w:ascii="標楷體" w:eastAsia="標楷體" w:hAnsi="標楷體"/>
          <w:sz w:val="23"/>
          <w:szCs w:val="23"/>
        </w:rPr>
        <w:t>中華電信股份有限公司(含各分公司</w:t>
      </w:r>
      <w:r w:rsidRPr="000F7D87">
        <w:rPr>
          <w:rFonts w:ascii="標楷體" w:eastAsia="標楷體" w:hAnsi="標楷體" w:hint="eastAsia"/>
          <w:sz w:val="23"/>
          <w:szCs w:val="23"/>
        </w:rPr>
        <w:t>、</w:t>
      </w:r>
      <w:r w:rsidRPr="000F7D87">
        <w:rPr>
          <w:rFonts w:ascii="標楷體" w:eastAsia="標楷體" w:hAnsi="標楷體"/>
          <w:sz w:val="23"/>
          <w:szCs w:val="23"/>
        </w:rPr>
        <w:t>電信研究院及電信</w:t>
      </w:r>
      <w:r w:rsidRPr="000F7D87">
        <w:rPr>
          <w:rFonts w:ascii="標楷體" w:eastAsia="標楷體" w:hAnsi="標楷體" w:hint="eastAsia"/>
          <w:sz w:val="23"/>
          <w:szCs w:val="23"/>
        </w:rPr>
        <w:t>學院，以下簡稱本公司</w:t>
      </w:r>
      <w:r w:rsidRPr="000F7D87">
        <w:rPr>
          <w:rFonts w:ascii="標楷體" w:eastAsia="標楷體" w:hAnsi="標楷體"/>
          <w:sz w:val="23"/>
          <w:szCs w:val="23"/>
        </w:rPr>
        <w:t>)</w:t>
      </w:r>
      <w:r w:rsidRPr="00F56581">
        <w:rPr>
          <w:rFonts w:ascii="標楷體" w:eastAsia="標楷體" w:hAnsi="標楷體"/>
          <w:color w:val="000000"/>
          <w:sz w:val="23"/>
          <w:szCs w:val="23"/>
        </w:rPr>
        <w:t>得於本公司營運地區範圍</w:t>
      </w:r>
      <w:r w:rsidRPr="00F56581">
        <w:rPr>
          <w:rFonts w:ascii="標楷體" w:eastAsia="標楷體" w:hAnsi="標楷體" w:hint="eastAsia"/>
          <w:color w:val="000000"/>
          <w:sz w:val="23"/>
          <w:szCs w:val="23"/>
        </w:rPr>
        <w:t>及營運期間</w:t>
      </w:r>
      <w:r w:rsidRPr="00F56581">
        <w:rPr>
          <w:rFonts w:ascii="標楷體" w:eastAsia="標楷體" w:hAnsi="標楷體"/>
          <w:color w:val="000000"/>
          <w:sz w:val="23"/>
          <w:szCs w:val="23"/>
        </w:rPr>
        <w:t>內，基於「行銷」、「</w:t>
      </w:r>
      <w:r w:rsidRPr="00F56581">
        <w:rPr>
          <w:rFonts w:ascii="標楷體" w:eastAsia="標楷體" w:hAnsi="標楷體" w:hint="eastAsia"/>
          <w:color w:val="000000"/>
          <w:sz w:val="23"/>
          <w:szCs w:val="23"/>
        </w:rPr>
        <w:t>消費者</w:t>
      </w:r>
      <w:r w:rsidRPr="00F56581">
        <w:rPr>
          <w:rFonts w:ascii="標楷體" w:eastAsia="標楷體" w:hAnsi="標楷體"/>
          <w:color w:val="000000"/>
          <w:sz w:val="23"/>
          <w:szCs w:val="23"/>
        </w:rPr>
        <w:t>、客戶管理</w:t>
      </w:r>
      <w:r w:rsidRPr="00F56581">
        <w:rPr>
          <w:rFonts w:ascii="標楷體" w:eastAsia="標楷體" w:hAnsi="標楷體" w:hint="eastAsia"/>
          <w:color w:val="000000"/>
          <w:sz w:val="23"/>
          <w:szCs w:val="23"/>
        </w:rPr>
        <w:t>與服務</w:t>
      </w:r>
      <w:r w:rsidRPr="00F56581">
        <w:rPr>
          <w:rFonts w:ascii="標楷體" w:eastAsia="標楷體" w:hAnsi="標楷體"/>
          <w:color w:val="000000"/>
          <w:sz w:val="23"/>
          <w:szCs w:val="23"/>
        </w:rPr>
        <w:t>」、「信用卡、</w:t>
      </w:r>
      <w:r w:rsidRPr="00F56581">
        <w:rPr>
          <w:rFonts w:ascii="標楷體" w:eastAsia="標楷體" w:hAnsi="標楷體" w:hint="eastAsia"/>
          <w:color w:val="000000"/>
          <w:sz w:val="23"/>
          <w:szCs w:val="23"/>
        </w:rPr>
        <w:t>現金卡</w:t>
      </w:r>
      <w:r w:rsidRPr="00F56581">
        <w:rPr>
          <w:rFonts w:ascii="標楷體" w:eastAsia="標楷體" w:hAnsi="標楷體"/>
          <w:color w:val="000000"/>
          <w:sz w:val="23"/>
          <w:szCs w:val="23"/>
        </w:rPr>
        <w:t>、轉帳卡或</w:t>
      </w:r>
      <w:r w:rsidRPr="00F56581">
        <w:rPr>
          <w:rFonts w:ascii="標楷體" w:eastAsia="標楷體" w:hAnsi="標楷體" w:hint="eastAsia"/>
          <w:color w:val="000000"/>
          <w:sz w:val="23"/>
          <w:szCs w:val="23"/>
        </w:rPr>
        <w:t>電子票證業務</w:t>
      </w:r>
      <w:r w:rsidRPr="00F56581">
        <w:rPr>
          <w:rFonts w:ascii="標楷體" w:eastAsia="標楷體" w:hAnsi="標楷體"/>
          <w:color w:val="000000"/>
          <w:sz w:val="23"/>
          <w:szCs w:val="23"/>
        </w:rPr>
        <w:t>」、「</w:t>
      </w:r>
      <w:r w:rsidRPr="00F56581">
        <w:rPr>
          <w:rFonts w:ascii="標楷體" w:eastAsia="標楷體" w:hAnsi="標楷體" w:hint="eastAsia"/>
          <w:color w:val="000000"/>
          <w:sz w:val="23"/>
          <w:szCs w:val="23"/>
        </w:rPr>
        <w:t>訂位</w:t>
      </w:r>
      <w:r w:rsidRPr="00F56581">
        <w:rPr>
          <w:rFonts w:ascii="標楷體" w:eastAsia="標楷體" w:hAnsi="標楷體"/>
          <w:color w:val="000000"/>
          <w:sz w:val="23"/>
          <w:szCs w:val="23"/>
        </w:rPr>
        <w:t>、</w:t>
      </w:r>
      <w:r w:rsidRPr="00F56581">
        <w:rPr>
          <w:rFonts w:ascii="標楷體" w:eastAsia="標楷體" w:hAnsi="標楷體" w:hint="eastAsia"/>
          <w:color w:val="000000"/>
          <w:sz w:val="23"/>
          <w:szCs w:val="23"/>
        </w:rPr>
        <w:t>住宿登記與購票業務</w:t>
      </w:r>
      <w:r w:rsidRPr="00F56581">
        <w:rPr>
          <w:rFonts w:ascii="標楷體" w:eastAsia="標楷體" w:hAnsi="標楷體"/>
          <w:color w:val="000000"/>
          <w:sz w:val="23"/>
          <w:szCs w:val="23"/>
        </w:rPr>
        <w:t>」、「個人資料之</w:t>
      </w:r>
      <w:r w:rsidRPr="00F56581">
        <w:rPr>
          <w:rFonts w:ascii="標楷體" w:eastAsia="標楷體" w:hAnsi="標楷體" w:hint="eastAsia"/>
          <w:color w:val="000000"/>
          <w:sz w:val="23"/>
          <w:szCs w:val="23"/>
        </w:rPr>
        <w:t>合法</w:t>
      </w:r>
      <w:r w:rsidRPr="00F56581">
        <w:rPr>
          <w:rFonts w:ascii="標楷體" w:eastAsia="標楷體" w:hAnsi="標楷體"/>
          <w:color w:val="000000"/>
          <w:sz w:val="23"/>
          <w:szCs w:val="23"/>
        </w:rPr>
        <w:t>交易</w:t>
      </w:r>
      <w:r w:rsidRPr="00F56581">
        <w:rPr>
          <w:rFonts w:ascii="標楷體" w:eastAsia="標楷體" w:hAnsi="標楷體" w:hint="eastAsia"/>
          <w:color w:val="000000"/>
          <w:sz w:val="23"/>
          <w:szCs w:val="23"/>
        </w:rPr>
        <w:t>業務</w:t>
      </w:r>
      <w:r w:rsidRPr="00F56581">
        <w:rPr>
          <w:rFonts w:ascii="標楷體" w:eastAsia="標楷體" w:hAnsi="標楷體"/>
          <w:color w:val="000000"/>
          <w:sz w:val="23"/>
          <w:szCs w:val="23"/>
        </w:rPr>
        <w:t>」、「消費者保護」、「調查、統計</w:t>
      </w:r>
      <w:r w:rsidRPr="00F56581">
        <w:rPr>
          <w:rFonts w:ascii="標楷體" w:eastAsia="標楷體" w:hAnsi="標楷體" w:hint="eastAsia"/>
          <w:color w:val="000000"/>
          <w:sz w:val="23"/>
          <w:szCs w:val="23"/>
        </w:rPr>
        <w:t>與研究</w:t>
      </w:r>
      <w:r w:rsidRPr="00F56581">
        <w:rPr>
          <w:rFonts w:ascii="標楷體" w:eastAsia="標楷體" w:hAnsi="標楷體"/>
          <w:color w:val="000000"/>
          <w:sz w:val="23"/>
          <w:szCs w:val="23"/>
        </w:rPr>
        <w:t>分析」、「資</w:t>
      </w:r>
      <w:r w:rsidRPr="00F56581">
        <w:rPr>
          <w:rFonts w:ascii="標楷體" w:eastAsia="標楷體" w:hAnsi="標楷體" w:hint="eastAsia"/>
          <w:color w:val="000000"/>
          <w:sz w:val="23"/>
          <w:szCs w:val="23"/>
        </w:rPr>
        <w:t>(通)</w:t>
      </w:r>
      <w:r w:rsidRPr="00F56581">
        <w:rPr>
          <w:rFonts w:ascii="標楷體" w:eastAsia="標楷體" w:hAnsi="標楷體"/>
          <w:color w:val="000000"/>
          <w:sz w:val="23"/>
          <w:szCs w:val="23"/>
        </w:rPr>
        <w:t>訊</w:t>
      </w:r>
      <w:r w:rsidRPr="00F56581">
        <w:rPr>
          <w:rFonts w:ascii="標楷體" w:eastAsia="標楷體" w:hAnsi="標楷體" w:hint="eastAsia"/>
          <w:color w:val="000000"/>
          <w:sz w:val="23"/>
          <w:szCs w:val="23"/>
        </w:rPr>
        <w:t>服務</w:t>
      </w:r>
      <w:r w:rsidRPr="00F56581">
        <w:rPr>
          <w:rFonts w:ascii="標楷體" w:eastAsia="標楷體" w:hAnsi="標楷體"/>
          <w:color w:val="000000"/>
          <w:sz w:val="23"/>
          <w:szCs w:val="23"/>
        </w:rPr>
        <w:t>」、「資</w:t>
      </w:r>
      <w:r w:rsidRPr="00F56581">
        <w:rPr>
          <w:rFonts w:ascii="標楷體" w:eastAsia="標楷體" w:hAnsi="標楷體" w:hint="eastAsia"/>
          <w:color w:val="000000"/>
          <w:sz w:val="23"/>
          <w:szCs w:val="23"/>
        </w:rPr>
        <w:t>(通)</w:t>
      </w:r>
      <w:r w:rsidRPr="00F56581">
        <w:rPr>
          <w:rFonts w:ascii="標楷體" w:eastAsia="標楷體" w:hAnsi="標楷體"/>
          <w:color w:val="000000"/>
          <w:sz w:val="23"/>
          <w:szCs w:val="23"/>
        </w:rPr>
        <w:t>訊與資料庫管理」、「資</w:t>
      </w:r>
      <w:r w:rsidRPr="00F56581">
        <w:rPr>
          <w:rFonts w:ascii="標楷體" w:eastAsia="標楷體" w:hAnsi="標楷體" w:hint="eastAsia"/>
          <w:color w:val="000000"/>
          <w:sz w:val="23"/>
          <w:szCs w:val="23"/>
        </w:rPr>
        <w:t>(通)</w:t>
      </w:r>
      <w:r w:rsidRPr="00F56581">
        <w:rPr>
          <w:rFonts w:ascii="標楷體" w:eastAsia="標楷體" w:hAnsi="標楷體"/>
          <w:color w:val="000000"/>
          <w:sz w:val="23"/>
          <w:szCs w:val="23"/>
        </w:rPr>
        <w:t>訊</w:t>
      </w:r>
      <w:r w:rsidRPr="00F56581">
        <w:rPr>
          <w:rFonts w:ascii="標楷體" w:eastAsia="標楷體" w:hAnsi="標楷體" w:hint="eastAsia"/>
          <w:color w:val="000000"/>
          <w:sz w:val="23"/>
          <w:szCs w:val="23"/>
        </w:rPr>
        <w:t>安全</w:t>
      </w:r>
      <w:r w:rsidRPr="00F56581">
        <w:rPr>
          <w:rFonts w:ascii="標楷體" w:eastAsia="標楷體" w:hAnsi="標楷體"/>
          <w:color w:val="000000"/>
          <w:sz w:val="23"/>
          <w:szCs w:val="23"/>
        </w:rPr>
        <w:t>管理」、「會員管理」、「經營電信業務與電信加值網路業務」、「其他</w:t>
      </w:r>
      <w:r w:rsidRPr="00F56581">
        <w:rPr>
          <w:rFonts w:ascii="標楷體" w:eastAsia="標楷體" w:hAnsi="標楷體" w:hint="eastAsia"/>
          <w:color w:val="000000"/>
          <w:sz w:val="23"/>
          <w:szCs w:val="23"/>
        </w:rPr>
        <w:t>經營</w:t>
      </w:r>
      <w:r w:rsidRPr="00F56581">
        <w:rPr>
          <w:rFonts w:ascii="標楷體" w:eastAsia="標楷體" w:hAnsi="標楷體"/>
          <w:color w:val="000000"/>
          <w:sz w:val="23"/>
          <w:szCs w:val="23"/>
        </w:rPr>
        <w:t>合於營業登記目或</w:t>
      </w:r>
      <w:r w:rsidRPr="00F56581">
        <w:rPr>
          <w:rFonts w:ascii="標楷體" w:eastAsia="標楷體" w:hAnsi="標楷體" w:hint="eastAsia"/>
          <w:color w:val="000000"/>
          <w:sz w:val="23"/>
          <w:szCs w:val="23"/>
        </w:rPr>
        <w:t>組織</w:t>
      </w:r>
      <w:r w:rsidRPr="00F56581">
        <w:rPr>
          <w:rFonts w:ascii="標楷體" w:eastAsia="標楷體" w:hAnsi="標楷體"/>
          <w:color w:val="000000"/>
          <w:sz w:val="23"/>
          <w:szCs w:val="23"/>
        </w:rPr>
        <w:t>章程所定之業務」及「其他諮詢與顧問服務」等合理關連</w:t>
      </w:r>
      <w:r w:rsidRPr="00F56581">
        <w:rPr>
          <w:rFonts w:ascii="標楷體" w:eastAsia="標楷體" w:hAnsi="標楷體" w:hint="eastAsia"/>
          <w:color w:val="000000"/>
          <w:sz w:val="23"/>
          <w:szCs w:val="23"/>
        </w:rPr>
        <w:t>之特定目的範圍內，</w:t>
      </w:r>
      <w:r w:rsidRPr="00F56581">
        <w:rPr>
          <w:rFonts w:ascii="標楷體" w:eastAsia="標楷體" w:hAnsi="標楷體"/>
          <w:color w:val="000000"/>
          <w:sz w:val="23"/>
          <w:szCs w:val="23"/>
        </w:rPr>
        <w:t>蒐集、處理及利用包含但不限於客戶本人(或其代表人)之姓名、身分證字號、其他足資辨識身分之證明文件、住址、聯絡電話、電子信箱、指配號碼及通信紀錄(申請書欄位所載之個人資料及通信紀錄)，俾利本公司得提供電信服務、加值服務</w:t>
      </w:r>
      <w:r w:rsidRPr="00F56581">
        <w:rPr>
          <w:rFonts w:ascii="標楷體" w:eastAsia="標楷體" w:hAnsi="標楷體" w:hint="eastAsia"/>
          <w:color w:val="000000"/>
          <w:sz w:val="23"/>
          <w:szCs w:val="23"/>
        </w:rPr>
        <w:t>、</w:t>
      </w:r>
      <w:r w:rsidRPr="00F56581">
        <w:rPr>
          <w:rFonts w:ascii="標楷體" w:eastAsia="標楷體" w:hAnsi="標楷體"/>
          <w:color w:val="000000"/>
          <w:sz w:val="23"/>
          <w:szCs w:val="23"/>
        </w:rPr>
        <w:t>各項優惠措施、</w:t>
      </w:r>
      <w:r w:rsidRPr="00F56581">
        <w:rPr>
          <w:rFonts w:ascii="標楷體" w:eastAsia="標楷體" w:hAnsi="標楷體" w:hint="eastAsia"/>
          <w:color w:val="000000"/>
          <w:sz w:val="23"/>
          <w:szCs w:val="23"/>
        </w:rPr>
        <w:t>行銷、</w:t>
      </w:r>
      <w:r w:rsidRPr="00F56581">
        <w:rPr>
          <w:rFonts w:ascii="標楷體" w:eastAsia="標楷體" w:hAnsi="標楷體"/>
          <w:color w:val="000000"/>
          <w:sz w:val="23"/>
          <w:szCs w:val="23"/>
        </w:rPr>
        <w:t>活動訊息或辦理市場調查</w:t>
      </w:r>
      <w:r w:rsidRPr="00F56581">
        <w:rPr>
          <w:rFonts w:ascii="標楷體" w:eastAsia="標楷體" w:hAnsi="標楷體" w:hint="eastAsia"/>
          <w:color w:val="000000"/>
          <w:sz w:val="23"/>
          <w:szCs w:val="23"/>
        </w:rPr>
        <w:t xml:space="preserve">，並得以對 </w:t>
      </w:r>
      <w:r w:rsidRPr="00F56581">
        <w:rPr>
          <w:rFonts w:ascii="標楷體" w:eastAsia="標楷體" w:hAnsi="標楷體"/>
          <w:color w:val="000000"/>
          <w:sz w:val="23"/>
          <w:szCs w:val="23"/>
        </w:rPr>
        <w:t>貴</w:t>
      </w:r>
      <w:r w:rsidRPr="00F56581">
        <w:rPr>
          <w:rFonts w:ascii="標楷體" w:eastAsia="標楷體" w:hAnsi="標楷體" w:hint="eastAsia"/>
          <w:color w:val="000000"/>
          <w:sz w:val="23"/>
          <w:szCs w:val="23"/>
        </w:rPr>
        <w:t>客戶或設備使用人提供催繳訊息等</w:t>
      </w:r>
      <w:r w:rsidRPr="00F56581">
        <w:rPr>
          <w:rFonts w:ascii="標楷體" w:eastAsia="標楷體" w:hAnsi="標楷體"/>
          <w:color w:val="000000"/>
          <w:sz w:val="23"/>
          <w:szCs w:val="23"/>
        </w:rPr>
        <w:t>。</w:t>
      </w:r>
      <w:r w:rsidRPr="00F56581">
        <w:rPr>
          <w:rFonts w:ascii="標楷體" w:eastAsia="標楷體" w:hAnsi="標楷體" w:hint="eastAsia"/>
          <w:color w:val="000000"/>
          <w:sz w:val="23"/>
          <w:szCs w:val="23"/>
        </w:rPr>
        <w:t>因業務所需，服務廠商受本公司委託者，亦同</w:t>
      </w:r>
      <w:r w:rsidRPr="00F56581">
        <w:rPr>
          <w:rFonts w:ascii="標楷體" w:eastAsia="標楷體" w:hAnsi="標楷體"/>
          <w:b/>
          <w:color w:val="000000"/>
        </w:rPr>
        <w:t>。</w:t>
      </w:r>
      <w:r w:rsidRPr="00F56581">
        <w:rPr>
          <w:rFonts w:ascii="標楷體" w:eastAsia="標楷體" w:hAnsi="標楷體"/>
          <w:color w:val="000000"/>
          <w:sz w:val="23"/>
          <w:szCs w:val="23"/>
        </w:rPr>
        <w:t>客戶得自由選擇填具個人資料，惟若其提供之資料不足或有誤時，本公司將無法核准申辦或提供完整服務。</w:t>
      </w:r>
      <w:r w:rsidRPr="00F56581">
        <w:rPr>
          <w:rFonts w:ascii="標楷體" w:eastAsia="標楷體" w:hAnsi="標楷體" w:hint="eastAsia"/>
          <w:color w:val="000000"/>
          <w:sz w:val="22"/>
        </w:rPr>
        <w:t>(</w:t>
      </w:r>
      <w:r w:rsidRPr="00992804">
        <w:rPr>
          <w:rFonts w:ascii="標楷體" w:eastAsia="標楷體" w:hAnsi="標楷體" w:hint="eastAsia"/>
          <w:color w:val="000000"/>
          <w:sz w:val="22"/>
        </w:rPr>
        <w:t>依據個人資料保護法第8條</w:t>
      </w:r>
      <w:r w:rsidRPr="00F56581">
        <w:rPr>
          <w:rFonts w:ascii="標楷體" w:eastAsia="標楷體" w:hAnsi="標楷體" w:hint="eastAsia"/>
          <w:color w:val="000000"/>
          <w:sz w:val="22"/>
        </w:rPr>
        <w:t>及法務部公告個人資料保護法之特定目的、個人資料類別)</w:t>
      </w:r>
    </w:p>
    <w:p w:rsidR="003541BC" w:rsidRPr="00F56581" w:rsidRDefault="003541BC" w:rsidP="003541BC">
      <w:pPr>
        <w:adjustRightInd w:val="0"/>
        <w:snapToGrid w:val="0"/>
        <w:spacing w:line="340" w:lineRule="exact"/>
        <w:ind w:leftChars="-3" w:left="435" w:rightChars="-3" w:right="-7" w:hangingChars="192" w:hanging="442"/>
        <w:jc w:val="both"/>
        <w:rPr>
          <w:rFonts w:ascii="標楷體" w:eastAsia="標楷體" w:hAnsi="標楷體"/>
          <w:color w:val="000000"/>
          <w:sz w:val="23"/>
          <w:szCs w:val="23"/>
        </w:rPr>
      </w:pPr>
      <w:r w:rsidRPr="00F56581">
        <w:rPr>
          <w:rFonts w:ascii="標楷體" w:eastAsia="標楷體" w:hAnsi="標楷體" w:hint="eastAsia"/>
          <w:color w:val="000000"/>
          <w:sz w:val="23"/>
          <w:szCs w:val="23"/>
        </w:rPr>
        <w:t>二、</w:t>
      </w:r>
      <w:r w:rsidRPr="0066424D">
        <w:rPr>
          <w:rFonts w:ascii="標楷體" w:eastAsia="標楷體" w:hAnsi="標楷體"/>
          <w:color w:val="000000"/>
          <w:sz w:val="23"/>
          <w:szCs w:val="23"/>
        </w:rPr>
        <w:t>本公司就申請聯絡人填具之上開資料，僅作服務聯繫之用，</w:t>
      </w:r>
      <w:r w:rsidRPr="00354C87">
        <w:rPr>
          <w:rFonts w:ascii="標楷體" w:eastAsia="標楷體" w:hAnsi="標楷體" w:hint="eastAsia"/>
          <w:sz w:val="23"/>
          <w:szCs w:val="23"/>
        </w:rPr>
        <w:t>法人代表人(負責人)、</w:t>
      </w:r>
      <w:r w:rsidRPr="0066424D">
        <w:rPr>
          <w:rFonts w:ascii="標楷體" w:eastAsia="標楷體" w:hAnsi="標楷體"/>
          <w:color w:val="000000"/>
          <w:sz w:val="23"/>
          <w:szCs w:val="23"/>
        </w:rPr>
        <w:t>法定代理人及</w:t>
      </w:r>
      <w:r w:rsidRPr="0066424D">
        <w:rPr>
          <w:rFonts w:ascii="標楷體" w:eastAsia="標楷體" w:hAnsi="標楷體" w:hint="eastAsia"/>
          <w:color w:val="000000"/>
          <w:sz w:val="23"/>
          <w:szCs w:val="23"/>
        </w:rPr>
        <w:t>受</w:t>
      </w:r>
      <w:r w:rsidRPr="0066424D">
        <w:rPr>
          <w:rFonts w:ascii="標楷體" w:eastAsia="標楷體" w:hAnsi="標楷體"/>
          <w:color w:val="000000"/>
          <w:sz w:val="23"/>
          <w:szCs w:val="23"/>
        </w:rPr>
        <w:t>託人之資料，僅作</w:t>
      </w:r>
      <w:r w:rsidRPr="000F7D87">
        <w:rPr>
          <w:rFonts w:ascii="標楷體" w:eastAsia="標楷體" w:hAnsi="標楷體"/>
          <w:sz w:val="23"/>
          <w:szCs w:val="23"/>
        </w:rPr>
        <w:t>申辦業務</w:t>
      </w:r>
      <w:r w:rsidRPr="000F7D87">
        <w:rPr>
          <w:rFonts w:ascii="標楷體" w:eastAsia="標楷體" w:hAnsi="標楷體" w:hint="eastAsia"/>
          <w:sz w:val="23"/>
          <w:szCs w:val="23"/>
        </w:rPr>
        <w:t>及聯絡使用</w:t>
      </w:r>
      <w:r w:rsidRPr="000F7D87">
        <w:rPr>
          <w:rFonts w:ascii="標楷體" w:eastAsia="標楷體" w:hAnsi="標楷體"/>
          <w:sz w:val="23"/>
          <w:szCs w:val="23"/>
        </w:rPr>
        <w:t>。</w:t>
      </w:r>
    </w:p>
    <w:p w:rsidR="003541BC" w:rsidRPr="000F7D87" w:rsidRDefault="003541BC" w:rsidP="003541BC">
      <w:pPr>
        <w:adjustRightInd w:val="0"/>
        <w:snapToGrid w:val="0"/>
        <w:spacing w:line="340" w:lineRule="exact"/>
        <w:ind w:leftChars="-3" w:left="435" w:rightChars="-3" w:right="-7" w:hangingChars="192" w:hanging="442"/>
        <w:jc w:val="both"/>
        <w:rPr>
          <w:rFonts w:ascii="標楷體" w:eastAsia="標楷體" w:hAnsi="標楷體"/>
          <w:sz w:val="23"/>
          <w:szCs w:val="23"/>
        </w:rPr>
      </w:pPr>
      <w:r w:rsidRPr="000F7D87">
        <w:rPr>
          <w:rFonts w:ascii="標楷體" w:eastAsia="標楷體" w:hAnsi="標楷體" w:hint="eastAsia"/>
          <w:sz w:val="23"/>
          <w:szCs w:val="23"/>
        </w:rPr>
        <w:t>三、</w:t>
      </w:r>
      <w:r w:rsidRPr="000F7D87">
        <w:rPr>
          <w:rFonts w:ascii="標楷體" w:eastAsia="標楷體" w:hAnsi="標楷體"/>
          <w:sz w:val="23"/>
          <w:szCs w:val="23"/>
        </w:rPr>
        <w:t>客戶就其個人資料得依個人資料保護法及相關法律向本公司請求查詢、</w:t>
      </w:r>
      <w:r w:rsidRPr="000F7D87">
        <w:rPr>
          <w:rFonts w:ascii="標楷體" w:eastAsia="標楷體" w:hAnsi="標楷體" w:hint="eastAsia"/>
          <w:sz w:val="23"/>
          <w:szCs w:val="23"/>
        </w:rPr>
        <w:t>閱覽、</w:t>
      </w:r>
      <w:r w:rsidRPr="000F7D87">
        <w:rPr>
          <w:rFonts w:ascii="標楷體" w:eastAsia="標楷體" w:hAnsi="標楷體"/>
          <w:sz w:val="23"/>
          <w:szCs w:val="23"/>
        </w:rPr>
        <w:t>製給複製本、補充更正、請求停止蒐集、處理、利用及刪除等權利。客戶行使前揭權利時，須由本人填寫「中華電信股份有限公司客戶個人資料申請暨處理回覆單」並檢具身份證明文件向本公司</w:t>
      </w:r>
      <w:r w:rsidRPr="000F7D87">
        <w:rPr>
          <w:rFonts w:ascii="標楷體" w:eastAsia="標楷體" w:hAnsi="標楷體" w:hint="eastAsia"/>
          <w:sz w:val="23"/>
          <w:szCs w:val="23"/>
        </w:rPr>
        <w:t>各地</w:t>
      </w:r>
      <w:r w:rsidRPr="000F7D87">
        <w:rPr>
          <w:rFonts w:ascii="標楷體" w:eastAsia="標楷體" w:hAnsi="標楷體"/>
          <w:sz w:val="23"/>
          <w:szCs w:val="23"/>
        </w:rPr>
        <w:t>服</w:t>
      </w:r>
      <w:r w:rsidRPr="000F7D87">
        <w:rPr>
          <w:rFonts w:ascii="標楷體" w:eastAsia="標楷體" w:hAnsi="標楷體" w:hint="eastAsia"/>
          <w:sz w:val="23"/>
          <w:szCs w:val="23"/>
        </w:rPr>
        <w:t>務</w:t>
      </w:r>
      <w:r w:rsidRPr="000F7D87">
        <w:rPr>
          <w:rFonts w:ascii="標楷體" w:eastAsia="標楷體" w:hAnsi="標楷體"/>
          <w:sz w:val="23"/>
          <w:szCs w:val="23"/>
        </w:rPr>
        <w:t>中心申請。若委託他人辦理，另須出具委託書並同時提供受託人身份證明文件以供核對。若申請人不符前述規定，本公司得請申請人補充資料，以為憑辦。</w:t>
      </w:r>
    </w:p>
    <w:p w:rsidR="003541BC" w:rsidRPr="0037011F" w:rsidRDefault="003541BC" w:rsidP="003541BC">
      <w:pPr>
        <w:tabs>
          <w:tab w:val="left" w:pos="9214"/>
        </w:tabs>
        <w:snapToGrid w:val="0"/>
        <w:spacing w:line="360" w:lineRule="exact"/>
        <w:ind w:left="442" w:hangingChars="192" w:hanging="442"/>
        <w:rPr>
          <w:rFonts w:ascii="Arial" w:eastAsia="標楷體" w:hAnsi="Arial"/>
          <w:color w:val="000000"/>
          <w:sz w:val="23"/>
          <w:szCs w:val="23"/>
        </w:rPr>
      </w:pPr>
      <w:r w:rsidRPr="000F7D87">
        <w:rPr>
          <w:rFonts w:ascii="標楷體" w:eastAsia="標楷體" w:hAnsi="標楷體" w:hint="eastAsia"/>
          <w:sz w:val="23"/>
          <w:szCs w:val="23"/>
        </w:rPr>
        <w:t>四、</w:t>
      </w:r>
      <w:r w:rsidRPr="000F7D87">
        <w:rPr>
          <w:rFonts w:ascii="標楷體" w:eastAsia="標楷體" w:hAnsi="標楷體"/>
          <w:sz w:val="23"/>
          <w:szCs w:val="23"/>
        </w:rPr>
        <w:t>就客戶行使上開權利之資料提供方式、處理期限、查詢費用及繳費期限等事項，均依</w:t>
      </w:r>
      <w:r w:rsidRPr="000F7D87">
        <w:rPr>
          <w:rFonts w:ascii="標楷體" w:eastAsia="標楷體" w:hAnsi="標楷體" w:hint="eastAsia"/>
          <w:sz w:val="23"/>
          <w:szCs w:val="23"/>
        </w:rPr>
        <w:t>法令、</w:t>
      </w:r>
      <w:r w:rsidRPr="000F7D87">
        <w:rPr>
          <w:rFonts w:ascii="標楷體" w:eastAsia="標楷體" w:hAnsi="標楷體"/>
          <w:sz w:val="23"/>
          <w:szCs w:val="23"/>
        </w:rPr>
        <w:t>本公司營業規章及服務契約相關規定辦理，並得酌收必要成本費用。惟本公司得依個人資料保護法第10條、第1</w:t>
      </w:r>
      <w:r w:rsidRPr="000F7D87">
        <w:rPr>
          <w:rFonts w:ascii="標楷體" w:eastAsia="標楷體" w:hAnsi="標楷體" w:hint="eastAsia"/>
          <w:sz w:val="23"/>
          <w:szCs w:val="23"/>
        </w:rPr>
        <w:t>1</w:t>
      </w:r>
      <w:r w:rsidRPr="000F7D87">
        <w:rPr>
          <w:rFonts w:ascii="標楷體" w:eastAsia="標楷體" w:hAnsi="標楷體"/>
          <w:sz w:val="23"/>
          <w:szCs w:val="23"/>
        </w:rPr>
        <w:t>條規定</w:t>
      </w:r>
      <w:r w:rsidRPr="000F7D87">
        <w:rPr>
          <w:rFonts w:ascii="標楷體" w:eastAsia="標楷體" w:hAnsi="標楷體" w:hint="eastAsia"/>
          <w:sz w:val="23"/>
          <w:szCs w:val="23"/>
        </w:rPr>
        <w:t>，</w:t>
      </w:r>
      <w:r w:rsidRPr="000F7D87">
        <w:rPr>
          <w:rFonts w:ascii="標楷體" w:eastAsia="標楷體" w:hAnsi="標楷體"/>
          <w:sz w:val="23"/>
          <w:szCs w:val="23"/>
        </w:rPr>
        <w:t>執行</w:t>
      </w:r>
      <w:r w:rsidRPr="000F7D87">
        <w:rPr>
          <w:rFonts w:ascii="標楷體" w:eastAsia="標楷體" w:hAnsi="標楷體" w:hint="eastAsia"/>
          <w:sz w:val="23"/>
          <w:szCs w:val="23"/>
        </w:rPr>
        <w:t>業務</w:t>
      </w:r>
      <w:r w:rsidRPr="000F7D87">
        <w:rPr>
          <w:rFonts w:ascii="標楷體" w:eastAsia="標楷體" w:hAnsi="標楷體"/>
          <w:sz w:val="23"/>
          <w:szCs w:val="23"/>
        </w:rPr>
        <w:t>所必須及法定保存期間等考量否准客戶申請。</w:t>
      </w:r>
    </w:p>
    <w:p w:rsidR="003541BC" w:rsidRPr="0037011F" w:rsidRDefault="003541BC" w:rsidP="003541BC">
      <w:pPr>
        <w:snapToGrid w:val="0"/>
        <w:spacing w:line="360" w:lineRule="exact"/>
        <w:ind w:left="442" w:hangingChars="192" w:hanging="442"/>
        <w:rPr>
          <w:rFonts w:ascii="Arial" w:eastAsia="標楷體" w:hAnsi="Arial" w:hint="eastAsia"/>
          <w:color w:val="000000"/>
          <w:sz w:val="23"/>
          <w:szCs w:val="23"/>
        </w:rPr>
      </w:pPr>
      <w:r w:rsidRPr="0037011F">
        <w:rPr>
          <w:rFonts w:ascii="Arial" w:eastAsia="標楷體" w:hAnsi="標楷體" w:hint="eastAsia"/>
          <w:color w:val="000000"/>
          <w:sz w:val="23"/>
          <w:szCs w:val="23"/>
        </w:rPr>
        <w:t>五、</w:t>
      </w:r>
      <w:r w:rsidRPr="0037011F">
        <w:rPr>
          <w:rFonts w:ascii="Arial" w:eastAsia="標楷體" w:hAnsi="標楷體"/>
          <w:color w:val="000000"/>
          <w:sz w:val="23"/>
          <w:szCs w:val="23"/>
        </w:rPr>
        <w:t>共同行銷條款</w:t>
      </w:r>
    </w:p>
    <w:p w:rsidR="003541BC" w:rsidRPr="0037011F" w:rsidRDefault="003541BC" w:rsidP="003541BC">
      <w:pPr>
        <w:snapToGrid w:val="0"/>
        <w:spacing w:line="360" w:lineRule="exact"/>
        <w:ind w:leftChars="204" w:left="490"/>
        <w:rPr>
          <w:rFonts w:ascii="Arial" w:eastAsia="標楷體" w:hAnsi="Arial" w:hint="eastAsia"/>
          <w:color w:val="000000"/>
          <w:sz w:val="23"/>
          <w:szCs w:val="23"/>
        </w:rPr>
      </w:pPr>
      <w:r w:rsidRPr="0037011F">
        <w:rPr>
          <w:rFonts w:ascii="Arial" w:eastAsia="標楷體" w:hAnsi="標楷體"/>
          <w:color w:val="000000"/>
          <w:sz w:val="23"/>
          <w:szCs w:val="23"/>
        </w:rPr>
        <w:t>貴</w:t>
      </w:r>
      <w:r w:rsidRPr="0037011F">
        <w:rPr>
          <w:rFonts w:ascii="Arial" w:eastAsia="標楷體" w:hAnsi="標楷體" w:hint="eastAsia"/>
          <w:color w:val="000000"/>
          <w:sz w:val="23"/>
          <w:szCs w:val="23"/>
        </w:rPr>
        <w:t>客戶</w:t>
      </w:r>
      <w:r w:rsidRPr="0037011F">
        <w:rPr>
          <w:rFonts w:ascii="Arial" w:eastAsia="標楷體" w:hAnsi="Arial"/>
          <w:color w:val="000000"/>
          <w:sz w:val="23"/>
          <w:szCs w:val="23"/>
        </w:rPr>
        <w:sym w:font="Wingdings" w:char="F06F"/>
      </w:r>
      <w:r w:rsidRPr="0037011F">
        <w:rPr>
          <w:rFonts w:ascii="Arial" w:eastAsia="標楷體" w:hAnsi="標楷體"/>
          <w:color w:val="000000"/>
          <w:sz w:val="23"/>
          <w:szCs w:val="23"/>
        </w:rPr>
        <w:t>同意</w:t>
      </w:r>
      <w:r w:rsidRPr="0037011F">
        <w:rPr>
          <w:rFonts w:ascii="Arial" w:eastAsia="標楷體" w:hAnsi="Arial"/>
          <w:color w:val="000000"/>
          <w:sz w:val="23"/>
          <w:szCs w:val="23"/>
        </w:rPr>
        <w:sym w:font="Wingdings" w:char="F06F"/>
      </w:r>
      <w:r w:rsidRPr="0037011F">
        <w:rPr>
          <w:rFonts w:ascii="Arial" w:eastAsia="標楷體" w:hAnsi="標楷體" w:hint="eastAsia"/>
          <w:color w:val="000000"/>
          <w:sz w:val="23"/>
          <w:szCs w:val="23"/>
        </w:rPr>
        <w:t>不同意</w:t>
      </w:r>
      <w:r w:rsidRPr="0037011F">
        <w:rPr>
          <w:rFonts w:ascii="Arial" w:eastAsia="標楷體" w:hAnsi="Arial" w:hint="eastAsia"/>
          <w:color w:val="000000"/>
          <w:sz w:val="23"/>
          <w:szCs w:val="23"/>
        </w:rPr>
        <w:t xml:space="preserve"> </w:t>
      </w:r>
      <w:r w:rsidRPr="0037011F">
        <w:rPr>
          <w:rFonts w:ascii="Arial" w:eastAsia="標楷體" w:hAnsi="標楷體" w:hint="eastAsia"/>
          <w:color w:val="000000"/>
          <w:sz w:val="23"/>
          <w:szCs w:val="23"/>
        </w:rPr>
        <w:t>本</w:t>
      </w:r>
      <w:r w:rsidRPr="0037011F">
        <w:rPr>
          <w:rFonts w:ascii="Arial" w:eastAsia="標楷體" w:hAnsi="標楷體"/>
          <w:color w:val="000000"/>
          <w:sz w:val="23"/>
          <w:szCs w:val="23"/>
        </w:rPr>
        <w:t>公司</w:t>
      </w:r>
      <w:r w:rsidRPr="0037011F">
        <w:rPr>
          <w:rFonts w:ascii="Arial" w:eastAsia="標楷體" w:hAnsi="標楷體" w:hint="eastAsia"/>
          <w:color w:val="000000"/>
          <w:sz w:val="23"/>
          <w:szCs w:val="23"/>
        </w:rPr>
        <w:t>為推介多元化商品服務，得利用上開</w:t>
      </w:r>
      <w:r w:rsidRPr="0037011F">
        <w:rPr>
          <w:rFonts w:ascii="Arial" w:eastAsia="標楷體" w:hAnsi="Arial" w:hint="eastAsia"/>
          <w:color w:val="000000"/>
          <w:sz w:val="23"/>
          <w:szCs w:val="23"/>
        </w:rPr>
        <w:t xml:space="preserve"> </w:t>
      </w:r>
      <w:r w:rsidRPr="0037011F">
        <w:rPr>
          <w:rFonts w:ascii="Arial" w:eastAsia="標楷體" w:hAnsi="標楷體"/>
          <w:color w:val="000000"/>
          <w:sz w:val="23"/>
          <w:szCs w:val="23"/>
        </w:rPr>
        <w:t>貴</w:t>
      </w:r>
      <w:r w:rsidRPr="0037011F">
        <w:rPr>
          <w:rFonts w:ascii="Arial" w:eastAsia="標楷體" w:hAnsi="標楷體" w:hint="eastAsia"/>
          <w:color w:val="000000"/>
          <w:sz w:val="23"/>
          <w:szCs w:val="23"/>
        </w:rPr>
        <w:t>客戶個人資料行銷本公司關係企業及受託代銷等各合作廠商之商品或服務。</w:t>
      </w:r>
    </w:p>
    <w:p w:rsidR="003541BC" w:rsidRPr="00477FEA" w:rsidRDefault="003541BC" w:rsidP="003541BC">
      <w:pPr>
        <w:snapToGrid w:val="0"/>
        <w:spacing w:line="360" w:lineRule="exact"/>
        <w:ind w:leftChars="204" w:left="490"/>
        <w:rPr>
          <w:rFonts w:ascii="Arial" w:eastAsia="標楷體" w:hAnsi="Arial" w:hint="eastAsia"/>
          <w:color w:val="000000"/>
          <w:sz w:val="23"/>
          <w:szCs w:val="23"/>
        </w:rPr>
      </w:pPr>
      <w:r w:rsidRPr="0037011F">
        <w:rPr>
          <w:rFonts w:ascii="Arial" w:eastAsia="標楷體" w:hAnsi="標楷體" w:hint="eastAsia"/>
          <w:color w:val="000000"/>
          <w:sz w:val="23"/>
          <w:szCs w:val="23"/>
        </w:rPr>
        <w:t>除前揭事項外，本公司非</w:t>
      </w:r>
      <w:r w:rsidRPr="00477FEA">
        <w:rPr>
          <w:rFonts w:ascii="Arial" w:eastAsia="標楷體" w:hAnsi="標楷體" w:hint="eastAsia"/>
          <w:color w:val="000000"/>
          <w:sz w:val="23"/>
          <w:szCs w:val="23"/>
        </w:rPr>
        <w:t>經</w:t>
      </w:r>
      <w:r w:rsidRPr="00477FEA">
        <w:rPr>
          <w:rFonts w:ascii="Arial" w:eastAsia="標楷體" w:hAnsi="Arial" w:hint="eastAsia"/>
          <w:color w:val="000000"/>
          <w:sz w:val="23"/>
          <w:szCs w:val="23"/>
        </w:rPr>
        <w:t xml:space="preserve"> </w:t>
      </w:r>
      <w:r w:rsidRPr="00477FEA">
        <w:rPr>
          <w:rFonts w:ascii="Arial" w:eastAsia="標楷體" w:hAnsi="標楷體"/>
          <w:color w:val="000000"/>
          <w:sz w:val="23"/>
          <w:szCs w:val="23"/>
        </w:rPr>
        <w:t>貴</w:t>
      </w:r>
      <w:r w:rsidRPr="00477FEA">
        <w:rPr>
          <w:rFonts w:ascii="Arial" w:eastAsia="標楷體" w:hAnsi="標楷體" w:hint="eastAsia"/>
          <w:color w:val="000000"/>
          <w:sz w:val="23"/>
          <w:szCs w:val="23"/>
        </w:rPr>
        <w:t>客戶書面同意或依法律規定，不得將上開個人資料提供予第三人。若</w:t>
      </w:r>
      <w:r w:rsidRPr="00477FEA">
        <w:rPr>
          <w:rFonts w:ascii="Arial" w:eastAsia="標楷體" w:hAnsi="Arial" w:hint="eastAsia"/>
          <w:color w:val="000000"/>
          <w:sz w:val="23"/>
          <w:szCs w:val="23"/>
        </w:rPr>
        <w:t xml:space="preserve"> </w:t>
      </w:r>
      <w:r w:rsidRPr="00477FEA">
        <w:rPr>
          <w:rFonts w:ascii="Arial" w:eastAsia="標楷體" w:hAnsi="標楷體"/>
          <w:color w:val="000000"/>
          <w:sz w:val="23"/>
          <w:szCs w:val="23"/>
        </w:rPr>
        <w:t>貴</w:t>
      </w:r>
      <w:r w:rsidRPr="00477FEA">
        <w:rPr>
          <w:rFonts w:ascii="Arial" w:eastAsia="標楷體" w:hAnsi="標楷體" w:hint="eastAsia"/>
          <w:color w:val="000000"/>
          <w:sz w:val="23"/>
          <w:szCs w:val="23"/>
        </w:rPr>
        <w:t>客戶</w:t>
      </w:r>
      <w:r w:rsidRPr="00477FEA">
        <w:rPr>
          <w:rFonts w:ascii="Arial" w:eastAsia="標楷體" w:hAnsi="標楷體"/>
          <w:color w:val="000000"/>
          <w:sz w:val="23"/>
          <w:szCs w:val="23"/>
        </w:rPr>
        <w:t>欲請求</w:t>
      </w:r>
      <w:r w:rsidRPr="00477FEA">
        <w:rPr>
          <w:rFonts w:ascii="Arial" w:eastAsia="標楷體" w:hAnsi="標楷體" w:hint="eastAsia"/>
          <w:color w:val="000000"/>
          <w:sz w:val="23"/>
          <w:szCs w:val="23"/>
        </w:rPr>
        <w:t>本</w:t>
      </w:r>
      <w:r w:rsidRPr="00477FEA">
        <w:rPr>
          <w:rFonts w:ascii="Arial" w:eastAsia="標楷體" w:hAnsi="標楷體"/>
          <w:color w:val="000000"/>
          <w:sz w:val="23"/>
          <w:szCs w:val="23"/>
        </w:rPr>
        <w:t>公司停止繼續</w:t>
      </w:r>
      <w:r w:rsidRPr="00477FEA">
        <w:rPr>
          <w:rFonts w:ascii="Arial" w:eastAsia="標楷體" w:hAnsi="標楷體" w:hint="eastAsia"/>
          <w:color w:val="000000"/>
          <w:sz w:val="23"/>
          <w:szCs w:val="23"/>
        </w:rPr>
        <w:t>處理、</w:t>
      </w:r>
      <w:r w:rsidRPr="00477FEA">
        <w:rPr>
          <w:rFonts w:ascii="Arial" w:eastAsia="標楷體" w:hAnsi="標楷體"/>
          <w:color w:val="000000"/>
          <w:sz w:val="23"/>
          <w:szCs w:val="23"/>
        </w:rPr>
        <w:t>利用，得隨時填具「中華電信股份有限公司客戶個人資料申請暨處理回覆單」，透過</w:t>
      </w:r>
      <w:r w:rsidRPr="00477FEA">
        <w:rPr>
          <w:rFonts w:ascii="Arial" w:eastAsia="標楷體" w:hAnsi="標楷體" w:hint="eastAsia"/>
          <w:color w:val="000000"/>
          <w:sz w:val="23"/>
          <w:szCs w:val="23"/>
        </w:rPr>
        <w:t>本</w:t>
      </w:r>
      <w:r w:rsidRPr="00477FEA">
        <w:rPr>
          <w:rFonts w:ascii="Arial" w:eastAsia="標楷體" w:hAnsi="標楷體"/>
          <w:color w:val="000000"/>
          <w:sz w:val="23"/>
          <w:szCs w:val="23"/>
        </w:rPr>
        <w:t>公司</w:t>
      </w:r>
      <w:r w:rsidRPr="00477FEA">
        <w:rPr>
          <w:rFonts w:ascii="Arial" w:eastAsia="標楷體" w:hAnsi="標楷體" w:hint="eastAsia"/>
          <w:color w:val="000000"/>
          <w:sz w:val="23"/>
          <w:szCs w:val="23"/>
        </w:rPr>
        <w:t>各地</w:t>
      </w:r>
      <w:r w:rsidRPr="00477FEA">
        <w:rPr>
          <w:rFonts w:ascii="Arial" w:eastAsia="標楷體" w:hAnsi="標楷體"/>
          <w:color w:val="000000"/>
          <w:sz w:val="23"/>
          <w:szCs w:val="23"/>
        </w:rPr>
        <w:t>服</w:t>
      </w:r>
      <w:r w:rsidRPr="00477FEA">
        <w:rPr>
          <w:rFonts w:ascii="Arial" w:eastAsia="標楷體" w:hAnsi="標楷體" w:hint="eastAsia"/>
          <w:color w:val="000000"/>
          <w:sz w:val="23"/>
          <w:szCs w:val="23"/>
        </w:rPr>
        <w:t>務</w:t>
      </w:r>
      <w:r w:rsidRPr="00477FEA">
        <w:rPr>
          <w:rFonts w:ascii="Arial" w:eastAsia="標楷體" w:hAnsi="標楷體"/>
          <w:color w:val="000000"/>
          <w:sz w:val="23"/>
          <w:szCs w:val="23"/>
        </w:rPr>
        <w:t>中心請求停止處理、利用或刪除。</w:t>
      </w:r>
    </w:p>
    <w:p w:rsidR="003541BC" w:rsidRPr="00477FEA" w:rsidRDefault="003541BC" w:rsidP="003541BC">
      <w:pPr>
        <w:snapToGrid w:val="0"/>
        <w:spacing w:line="360" w:lineRule="exact"/>
        <w:rPr>
          <w:rFonts w:ascii="Arial" w:eastAsia="標楷體" w:hAnsi="Arial"/>
          <w:b/>
          <w:color w:val="000000"/>
          <w:sz w:val="23"/>
          <w:szCs w:val="23"/>
        </w:rPr>
      </w:pPr>
      <w:r w:rsidRPr="00477FEA">
        <w:rPr>
          <w:rFonts w:ascii="Arial" w:eastAsia="標楷體" w:hAnsi="標楷體" w:hint="eastAsia"/>
          <w:color w:val="000000"/>
          <w:sz w:val="23"/>
          <w:szCs w:val="23"/>
        </w:rPr>
        <w:t>六、</w:t>
      </w:r>
      <w:r w:rsidRPr="00477FEA">
        <w:rPr>
          <w:rFonts w:ascii="Arial" w:eastAsia="標楷體" w:hAnsi="標楷體" w:hint="eastAsia"/>
          <w:b/>
          <w:color w:val="000000"/>
          <w:sz w:val="23"/>
          <w:szCs w:val="23"/>
        </w:rPr>
        <w:t>本次申請業務</w:t>
      </w:r>
      <w:r w:rsidRPr="00477FEA">
        <w:rPr>
          <w:rFonts w:ascii="Arial" w:eastAsia="標楷體" w:hAnsi="Arial" w:hint="eastAsia"/>
          <w:b/>
          <w:color w:val="000000"/>
          <w:sz w:val="23"/>
          <w:szCs w:val="23"/>
        </w:rPr>
        <w:t>/</w:t>
      </w:r>
      <w:r w:rsidRPr="00477FEA">
        <w:rPr>
          <w:rFonts w:ascii="Arial" w:eastAsia="標楷體" w:hAnsi="標楷體" w:hint="eastAsia"/>
          <w:b/>
          <w:color w:val="000000"/>
          <w:sz w:val="23"/>
          <w:szCs w:val="23"/>
        </w:rPr>
        <w:t>服務</w:t>
      </w:r>
      <w:r w:rsidRPr="00477FEA">
        <w:rPr>
          <w:rFonts w:ascii="Arial" w:eastAsia="標楷體" w:hAnsi="標楷體"/>
          <w:b/>
          <w:color w:val="000000"/>
          <w:sz w:val="23"/>
          <w:szCs w:val="23"/>
        </w:rPr>
        <w:t>契約</w:t>
      </w:r>
    </w:p>
    <w:p w:rsidR="003541BC" w:rsidRPr="00477FEA" w:rsidRDefault="003541BC" w:rsidP="003541BC">
      <w:pPr>
        <w:snapToGrid w:val="0"/>
        <w:spacing w:line="360" w:lineRule="exact"/>
        <w:ind w:firstLineChars="200" w:firstLine="460"/>
        <w:rPr>
          <w:rFonts w:ascii="Arial" w:eastAsia="標楷體" w:hAnsi="Arial"/>
          <w:color w:val="000000"/>
          <w:sz w:val="23"/>
          <w:szCs w:val="23"/>
        </w:rPr>
      </w:pPr>
      <w:r w:rsidRPr="00477FEA">
        <w:rPr>
          <w:rFonts w:ascii="Arial" w:eastAsia="標楷體" w:hAnsi="Arial"/>
          <w:color w:val="000000"/>
          <w:sz w:val="23"/>
          <w:szCs w:val="23"/>
        </w:rPr>
        <w:sym w:font="Wingdings" w:char="F06F"/>
      </w:r>
      <w:r w:rsidRPr="00477FEA">
        <w:rPr>
          <w:rFonts w:ascii="Arial" w:eastAsia="標楷體" w:hAnsi="標楷體"/>
          <w:color w:val="000000"/>
          <w:sz w:val="23"/>
          <w:szCs w:val="23"/>
        </w:rPr>
        <w:t>市內網路業務</w:t>
      </w:r>
      <w:r w:rsidRPr="00477FEA">
        <w:rPr>
          <w:rFonts w:ascii="Arial" w:eastAsia="標楷體" w:hAnsi="標楷體" w:hint="eastAsia"/>
          <w:color w:val="000000"/>
          <w:sz w:val="23"/>
          <w:szCs w:val="23"/>
        </w:rPr>
        <w:t>服務</w:t>
      </w:r>
      <w:r w:rsidRPr="00477FEA">
        <w:rPr>
          <w:rFonts w:ascii="Arial" w:eastAsia="標楷體" w:hAnsi="標楷體"/>
          <w:color w:val="000000"/>
          <w:sz w:val="23"/>
          <w:szCs w:val="23"/>
        </w:rPr>
        <w:t>契約</w:t>
      </w:r>
      <w:r w:rsidRPr="00477FEA">
        <w:rPr>
          <w:rFonts w:ascii="Arial" w:eastAsia="標楷體" w:hAnsi="Arial" w:hint="eastAsia"/>
          <w:color w:val="000000"/>
          <w:sz w:val="23"/>
          <w:szCs w:val="23"/>
        </w:rPr>
        <w:tab/>
        <w:t xml:space="preserve">            </w:t>
      </w:r>
      <w:r w:rsidRPr="00477FEA">
        <w:rPr>
          <w:rFonts w:ascii="Arial" w:eastAsia="標楷體" w:hAnsi="Arial" w:hint="eastAsia"/>
          <w:color w:val="000000"/>
          <w:sz w:val="18"/>
          <w:szCs w:val="18"/>
        </w:rPr>
        <w:t xml:space="preserve">  </w:t>
      </w:r>
      <w:r w:rsidRPr="00477FEA">
        <w:rPr>
          <w:rFonts w:ascii="Arial" w:eastAsia="標楷體" w:hAnsi="Arial"/>
          <w:color w:val="000000"/>
          <w:sz w:val="23"/>
          <w:szCs w:val="23"/>
        </w:rPr>
        <w:sym w:font="Wingdings" w:char="F06F"/>
      </w:r>
      <w:r w:rsidRPr="00477FEA">
        <w:rPr>
          <w:rFonts w:ascii="Arial" w:eastAsia="標楷體" w:hAnsi="標楷體"/>
          <w:color w:val="000000"/>
          <w:sz w:val="23"/>
          <w:szCs w:val="23"/>
        </w:rPr>
        <w:t>行動電話</w:t>
      </w:r>
      <w:r w:rsidRPr="00477FEA">
        <w:rPr>
          <w:rFonts w:ascii="Arial" w:eastAsia="標楷體" w:hAnsi="Arial" w:hint="eastAsia"/>
          <w:color w:val="000000"/>
          <w:sz w:val="23"/>
          <w:szCs w:val="23"/>
        </w:rPr>
        <w:t>/</w:t>
      </w:r>
      <w:r w:rsidRPr="00477FEA">
        <w:rPr>
          <w:rFonts w:ascii="Arial" w:eastAsia="標楷體" w:hAnsi="標楷體"/>
          <w:color w:val="000000"/>
          <w:sz w:val="23"/>
          <w:szCs w:val="23"/>
        </w:rPr>
        <w:t>第三代行動</w:t>
      </w:r>
      <w:r w:rsidRPr="00477FEA">
        <w:rPr>
          <w:rFonts w:ascii="Arial" w:eastAsia="標楷體" w:hAnsi="標楷體" w:hint="eastAsia"/>
          <w:color w:val="000000"/>
          <w:sz w:val="23"/>
          <w:szCs w:val="23"/>
        </w:rPr>
        <w:t>通信</w:t>
      </w:r>
      <w:r w:rsidRPr="00E77FF4">
        <w:rPr>
          <w:rFonts w:ascii="Arial" w:eastAsia="標楷體" w:hAnsi="標楷體" w:hint="eastAsia"/>
          <w:color w:val="000000"/>
          <w:sz w:val="23"/>
          <w:szCs w:val="23"/>
        </w:rPr>
        <w:t>/</w:t>
      </w:r>
      <w:r w:rsidRPr="00E77FF4">
        <w:rPr>
          <w:rFonts w:ascii="Arial" w:eastAsia="標楷體" w:hAnsi="標楷體" w:hint="eastAsia"/>
          <w:color w:val="000000"/>
          <w:sz w:val="23"/>
          <w:szCs w:val="23"/>
        </w:rPr>
        <w:t>行動寬頻</w:t>
      </w:r>
      <w:r w:rsidRPr="00477FEA">
        <w:rPr>
          <w:rFonts w:ascii="Arial" w:eastAsia="標楷體" w:hAnsi="標楷體"/>
          <w:color w:val="000000"/>
          <w:sz w:val="23"/>
          <w:szCs w:val="23"/>
        </w:rPr>
        <w:t>業務</w:t>
      </w:r>
      <w:r w:rsidRPr="00477FEA">
        <w:rPr>
          <w:rFonts w:ascii="Arial" w:eastAsia="標楷體" w:hAnsi="標楷體" w:hint="eastAsia"/>
          <w:color w:val="000000"/>
          <w:sz w:val="23"/>
          <w:szCs w:val="23"/>
        </w:rPr>
        <w:t>服務</w:t>
      </w:r>
      <w:r w:rsidRPr="00477FEA">
        <w:rPr>
          <w:rFonts w:ascii="Arial" w:eastAsia="標楷體" w:hAnsi="標楷體"/>
          <w:color w:val="000000"/>
          <w:sz w:val="23"/>
          <w:szCs w:val="23"/>
        </w:rPr>
        <w:t>契約</w:t>
      </w:r>
    </w:p>
    <w:p w:rsidR="003541BC" w:rsidRPr="00477FEA" w:rsidRDefault="003541BC" w:rsidP="003541BC">
      <w:pPr>
        <w:tabs>
          <w:tab w:val="left" w:pos="4910"/>
        </w:tabs>
        <w:snapToGrid w:val="0"/>
        <w:spacing w:line="360" w:lineRule="exact"/>
        <w:ind w:leftChars="192" w:left="461"/>
        <w:rPr>
          <w:rFonts w:ascii="Arial" w:eastAsia="標楷體" w:hAnsi="Arial"/>
          <w:color w:val="000000"/>
          <w:sz w:val="23"/>
          <w:szCs w:val="23"/>
        </w:rPr>
      </w:pPr>
      <w:r w:rsidRPr="00477FEA">
        <w:rPr>
          <w:rFonts w:ascii="Arial" w:eastAsia="標楷體" w:hAnsi="Arial"/>
          <w:color w:val="000000"/>
          <w:sz w:val="23"/>
          <w:szCs w:val="23"/>
        </w:rPr>
        <w:sym w:font="Wingdings" w:char="F06F"/>
      </w:r>
      <w:r w:rsidRPr="00477FEA">
        <w:rPr>
          <w:rFonts w:ascii="Arial" w:eastAsia="標楷體" w:hAnsi="標楷體"/>
          <w:color w:val="000000"/>
          <w:sz w:val="23"/>
          <w:szCs w:val="23"/>
        </w:rPr>
        <w:t>網際資訊網路業務租用契約</w:t>
      </w:r>
      <w:r w:rsidRPr="00477FEA">
        <w:rPr>
          <w:rFonts w:ascii="Arial" w:eastAsia="標楷體" w:hAnsi="Arial" w:hint="eastAsia"/>
          <w:color w:val="000000"/>
          <w:sz w:val="23"/>
          <w:szCs w:val="23"/>
        </w:rPr>
        <w:tab/>
      </w:r>
      <w:r w:rsidRPr="00477FEA">
        <w:rPr>
          <w:rFonts w:ascii="Arial" w:eastAsia="標楷體" w:hAnsi="Arial"/>
          <w:color w:val="000000"/>
          <w:sz w:val="23"/>
          <w:szCs w:val="23"/>
        </w:rPr>
        <w:sym w:font="Wingdings" w:char="F06F"/>
      </w:r>
      <w:r w:rsidRPr="00477FEA">
        <w:rPr>
          <w:rFonts w:ascii="Arial" w:eastAsia="標楷體" w:hAnsi="標楷體"/>
          <w:color w:val="000000"/>
          <w:sz w:val="23"/>
          <w:szCs w:val="23"/>
        </w:rPr>
        <w:t>多媒體內容傳輸平</w:t>
      </w:r>
      <w:r w:rsidRPr="00477FEA">
        <w:rPr>
          <w:rFonts w:ascii="Arial" w:eastAsia="標楷體" w:hAnsi="標楷體" w:hint="eastAsia"/>
          <w:color w:val="000000"/>
          <w:sz w:val="23"/>
          <w:szCs w:val="23"/>
        </w:rPr>
        <w:t>臺服務</w:t>
      </w:r>
      <w:r w:rsidRPr="00477FEA">
        <w:rPr>
          <w:rFonts w:ascii="Arial" w:eastAsia="標楷體" w:hAnsi="標楷體"/>
          <w:color w:val="000000"/>
          <w:sz w:val="23"/>
          <w:szCs w:val="23"/>
        </w:rPr>
        <w:t>契約</w:t>
      </w:r>
    </w:p>
    <w:p w:rsidR="003541BC" w:rsidRPr="00477FEA" w:rsidRDefault="003541BC" w:rsidP="003541BC">
      <w:pPr>
        <w:tabs>
          <w:tab w:val="left" w:pos="4910"/>
        </w:tabs>
        <w:snapToGrid w:val="0"/>
        <w:spacing w:line="360" w:lineRule="exact"/>
        <w:ind w:leftChars="192" w:left="461"/>
        <w:rPr>
          <w:rFonts w:ascii="Arial" w:eastAsia="標楷體" w:hAnsi="Arial" w:hint="eastAsia"/>
          <w:sz w:val="23"/>
          <w:szCs w:val="23"/>
        </w:rPr>
      </w:pPr>
      <w:r w:rsidRPr="00477FEA">
        <w:rPr>
          <w:rFonts w:ascii="Arial" w:eastAsia="標楷體" w:hAnsi="Arial"/>
          <w:color w:val="000000"/>
          <w:sz w:val="23"/>
          <w:szCs w:val="23"/>
        </w:rPr>
        <w:sym w:font="Wingdings" w:char="F06F"/>
      </w:r>
      <w:r w:rsidRPr="00477FEA">
        <w:rPr>
          <w:rFonts w:ascii="Arial" w:eastAsia="標楷體" w:hAnsi="標楷體" w:hint="eastAsia"/>
          <w:color w:val="000000"/>
          <w:sz w:val="23"/>
          <w:szCs w:val="23"/>
        </w:rPr>
        <w:t>電路出租</w:t>
      </w:r>
      <w:r w:rsidRPr="00477FEA">
        <w:rPr>
          <w:rFonts w:ascii="Arial" w:eastAsia="標楷體" w:hAnsi="標楷體"/>
          <w:color w:val="000000"/>
          <w:sz w:val="23"/>
          <w:szCs w:val="23"/>
        </w:rPr>
        <w:t>業務</w:t>
      </w:r>
      <w:r w:rsidRPr="00477FEA">
        <w:rPr>
          <w:rFonts w:ascii="Arial" w:eastAsia="標楷體" w:hAnsi="標楷體" w:hint="eastAsia"/>
          <w:color w:val="000000"/>
          <w:sz w:val="23"/>
          <w:szCs w:val="23"/>
        </w:rPr>
        <w:t>服務</w:t>
      </w:r>
      <w:r w:rsidRPr="00477FEA">
        <w:rPr>
          <w:rFonts w:ascii="Arial" w:eastAsia="標楷體" w:hAnsi="標楷體"/>
          <w:color w:val="000000"/>
          <w:sz w:val="23"/>
          <w:szCs w:val="23"/>
        </w:rPr>
        <w:t>契約</w:t>
      </w:r>
      <w:r w:rsidRPr="00477FEA">
        <w:rPr>
          <w:rFonts w:ascii="Arial" w:eastAsia="標楷體" w:hAnsi="Arial" w:hint="eastAsia"/>
          <w:color w:val="000000"/>
          <w:sz w:val="23"/>
          <w:szCs w:val="23"/>
        </w:rPr>
        <w:tab/>
      </w:r>
      <w:r w:rsidRPr="00477FEA">
        <w:rPr>
          <w:rFonts w:ascii="Arial" w:eastAsia="標楷體" w:hAnsi="Arial"/>
          <w:color w:val="000000"/>
          <w:sz w:val="23"/>
          <w:szCs w:val="23"/>
        </w:rPr>
        <w:sym w:font="Wingdings" w:char="F06F"/>
      </w:r>
      <w:r w:rsidRPr="00477FEA">
        <w:rPr>
          <w:rFonts w:ascii="Arial" w:eastAsia="標楷體" w:hAnsi="標楷體" w:hint="eastAsia"/>
          <w:color w:val="000000"/>
          <w:sz w:val="23"/>
          <w:szCs w:val="23"/>
        </w:rPr>
        <w:t>超高速數據交換（</w:t>
      </w:r>
      <w:r w:rsidRPr="00477FEA">
        <w:rPr>
          <w:rFonts w:ascii="Arial" w:eastAsia="標楷體" w:hAnsi="標楷體" w:hint="eastAsia"/>
          <w:sz w:val="23"/>
          <w:szCs w:val="23"/>
        </w:rPr>
        <w:t>HiLink</w:t>
      </w:r>
      <w:r w:rsidRPr="00477FEA">
        <w:rPr>
          <w:rFonts w:ascii="Arial" w:eastAsia="標楷體" w:hAnsi="標楷體" w:hint="eastAsia"/>
          <w:sz w:val="23"/>
          <w:szCs w:val="23"/>
        </w:rPr>
        <w:t>）業務租用契約條款</w:t>
      </w:r>
    </w:p>
    <w:p w:rsidR="003541BC" w:rsidRPr="00477FEA" w:rsidRDefault="003541BC" w:rsidP="003541BC">
      <w:pPr>
        <w:tabs>
          <w:tab w:val="left" w:pos="7088"/>
        </w:tabs>
        <w:snapToGrid w:val="0"/>
        <w:spacing w:line="360" w:lineRule="exact"/>
        <w:rPr>
          <w:rFonts w:ascii="Arial" w:eastAsia="標楷體" w:hAnsi="Arial"/>
          <w:sz w:val="23"/>
          <w:szCs w:val="23"/>
        </w:rPr>
      </w:pPr>
      <w:r w:rsidRPr="00477FEA">
        <w:rPr>
          <w:rFonts w:ascii="Arial" w:eastAsia="標楷體" w:hAnsi="標楷體"/>
          <w:sz w:val="23"/>
          <w:szCs w:val="23"/>
        </w:rPr>
        <w:t>立契約書人：中華電信股份有限公司</w:t>
      </w:r>
      <w:r w:rsidRPr="00477FEA">
        <w:rPr>
          <w:rFonts w:ascii="Arial" w:eastAsia="標楷體" w:hAnsi="Arial"/>
          <w:sz w:val="23"/>
          <w:szCs w:val="23"/>
        </w:rPr>
        <w:t xml:space="preserve">   </w:t>
      </w:r>
      <w:r w:rsidRPr="00477FEA">
        <w:rPr>
          <w:rFonts w:ascii="Arial" w:eastAsia="標楷體" w:hAnsi="標楷體"/>
          <w:sz w:val="23"/>
          <w:szCs w:val="23"/>
        </w:rPr>
        <w:t>統一編號：</w:t>
      </w:r>
      <w:r w:rsidRPr="00477FEA">
        <w:rPr>
          <w:rFonts w:ascii="Arial" w:eastAsia="標楷體" w:hAnsi="Arial" w:hint="eastAsia"/>
          <w:sz w:val="23"/>
          <w:szCs w:val="23"/>
        </w:rPr>
        <w:t xml:space="preserve">96979933  </w:t>
      </w:r>
      <w:r w:rsidRPr="00477FEA">
        <w:rPr>
          <w:rFonts w:ascii="Arial" w:eastAsia="標楷體" w:hAnsi="Arial"/>
          <w:sz w:val="23"/>
          <w:szCs w:val="23"/>
        </w:rPr>
        <w:t xml:space="preserve"> </w:t>
      </w:r>
      <w:r w:rsidRPr="00477FEA">
        <w:rPr>
          <w:rFonts w:ascii="Arial" w:eastAsia="標楷體" w:hAnsi="標楷體"/>
          <w:sz w:val="23"/>
          <w:szCs w:val="23"/>
        </w:rPr>
        <w:t>地址</w:t>
      </w:r>
      <w:r w:rsidRPr="00477FEA">
        <w:rPr>
          <w:rFonts w:ascii="Arial" w:eastAsia="標楷體" w:hAnsi="Arial"/>
          <w:sz w:val="23"/>
          <w:szCs w:val="23"/>
        </w:rPr>
        <w:t>:</w:t>
      </w:r>
      <w:r w:rsidRPr="00477FEA">
        <w:rPr>
          <w:rFonts w:ascii="Arial" w:eastAsia="標楷體" w:hAnsi="標楷體" w:hint="eastAsia"/>
          <w:sz w:val="23"/>
          <w:szCs w:val="23"/>
        </w:rPr>
        <w:t>台北市信義路一段</w:t>
      </w:r>
      <w:r w:rsidRPr="00477FEA">
        <w:rPr>
          <w:rFonts w:ascii="Arial" w:eastAsia="標楷體" w:hAnsi="Arial" w:hint="eastAsia"/>
          <w:sz w:val="23"/>
          <w:szCs w:val="23"/>
        </w:rPr>
        <w:t>21</w:t>
      </w:r>
      <w:r w:rsidRPr="00477FEA">
        <w:rPr>
          <w:rFonts w:ascii="Arial" w:eastAsia="標楷體" w:hAnsi="標楷體" w:hint="eastAsia"/>
          <w:sz w:val="23"/>
          <w:szCs w:val="23"/>
        </w:rPr>
        <w:t>之</w:t>
      </w:r>
      <w:r w:rsidRPr="00477FEA">
        <w:rPr>
          <w:rFonts w:ascii="Arial" w:eastAsia="標楷體" w:hAnsi="Arial" w:hint="eastAsia"/>
          <w:sz w:val="23"/>
          <w:szCs w:val="23"/>
        </w:rPr>
        <w:t>3</w:t>
      </w:r>
      <w:r w:rsidRPr="00477FEA">
        <w:rPr>
          <w:rFonts w:ascii="Arial" w:eastAsia="標楷體" w:hAnsi="標楷體" w:hint="eastAsia"/>
          <w:sz w:val="23"/>
          <w:szCs w:val="23"/>
        </w:rPr>
        <w:t>號</w:t>
      </w:r>
      <w:r w:rsidRPr="00477FEA">
        <w:rPr>
          <w:rFonts w:ascii="Arial" w:eastAsia="標楷體" w:hAnsi="Arial"/>
          <w:sz w:val="23"/>
          <w:szCs w:val="23"/>
        </w:rPr>
        <w:t xml:space="preserve">                         </w:t>
      </w:r>
    </w:p>
    <w:p w:rsidR="003541BC" w:rsidRPr="00477FEA" w:rsidRDefault="003541BC" w:rsidP="003541BC">
      <w:pPr>
        <w:snapToGrid w:val="0"/>
        <w:spacing w:line="360" w:lineRule="exact"/>
        <w:rPr>
          <w:rFonts w:ascii="Arial" w:eastAsia="標楷體" w:hAnsi="Arial"/>
          <w:sz w:val="23"/>
          <w:szCs w:val="23"/>
        </w:rPr>
      </w:pPr>
      <w:r w:rsidRPr="00477FEA">
        <w:rPr>
          <w:rFonts w:ascii="Arial" w:eastAsia="標楷體" w:hAnsi="標楷體"/>
          <w:sz w:val="23"/>
          <w:szCs w:val="23"/>
        </w:rPr>
        <w:t>立契約書人</w:t>
      </w:r>
      <w:r w:rsidRPr="00086A14">
        <w:rPr>
          <w:rFonts w:ascii="Arial" w:eastAsia="標楷體" w:hAnsi="標楷體" w:hint="eastAsia"/>
          <w:sz w:val="23"/>
          <w:szCs w:val="23"/>
        </w:rPr>
        <w:t>(</w:t>
      </w:r>
      <w:r w:rsidRPr="00086A14">
        <w:rPr>
          <w:rFonts w:ascii="Arial" w:eastAsia="標楷體" w:hAnsi="標楷體" w:hint="eastAsia"/>
          <w:sz w:val="23"/>
          <w:szCs w:val="23"/>
        </w:rPr>
        <w:t>法人代表人</w:t>
      </w:r>
      <w:r w:rsidRPr="00086A14">
        <w:rPr>
          <w:rFonts w:ascii="Arial" w:eastAsia="標楷體" w:hAnsi="標楷體" w:hint="eastAsia"/>
          <w:sz w:val="23"/>
          <w:szCs w:val="23"/>
        </w:rPr>
        <w:t>(</w:t>
      </w:r>
      <w:r w:rsidRPr="00086A14">
        <w:rPr>
          <w:rFonts w:ascii="Arial" w:eastAsia="標楷體" w:hAnsi="標楷體" w:hint="eastAsia"/>
          <w:sz w:val="23"/>
          <w:szCs w:val="23"/>
        </w:rPr>
        <w:t>負責人</w:t>
      </w:r>
      <w:r w:rsidRPr="00086A14">
        <w:rPr>
          <w:rFonts w:ascii="Arial" w:eastAsia="標楷體" w:hAnsi="標楷體" w:hint="eastAsia"/>
          <w:sz w:val="23"/>
          <w:szCs w:val="23"/>
        </w:rPr>
        <w:t>))</w:t>
      </w:r>
      <w:r w:rsidRPr="00477FEA">
        <w:rPr>
          <w:rFonts w:ascii="Arial" w:eastAsia="標楷體" w:hAnsi="標楷體"/>
          <w:sz w:val="23"/>
          <w:szCs w:val="23"/>
        </w:rPr>
        <w:t>：</w:t>
      </w:r>
      <w:r w:rsidRPr="00477FEA">
        <w:rPr>
          <w:rFonts w:ascii="Arial" w:eastAsia="標楷體" w:hAnsi="Arial"/>
          <w:sz w:val="23"/>
          <w:szCs w:val="23"/>
        </w:rPr>
        <w:t xml:space="preserve"> </w:t>
      </w:r>
      <w:r w:rsidRPr="00170133">
        <w:rPr>
          <w:rFonts w:ascii="Arial" w:eastAsia="標楷體" w:hAnsi="Arial"/>
          <w:b/>
          <w:bCs/>
          <w:szCs w:val="24"/>
        </w:rPr>
        <w:fldChar w:fldCharType="begin"/>
      </w:r>
      <w:r w:rsidRPr="00170133">
        <w:rPr>
          <w:rFonts w:ascii="Arial" w:eastAsia="標楷體" w:hAnsi="Arial"/>
          <w:b/>
          <w:bCs/>
          <w:szCs w:val="24"/>
        </w:rPr>
        <w:instrText xml:space="preserve"> MERGEFIELD customerName </w:instrText>
      </w:r>
      <w:r w:rsidRPr="00170133">
        <w:rPr>
          <w:rFonts w:ascii="Arial" w:eastAsia="標楷體" w:hAnsi="Arial"/>
          <w:b/>
          <w:bCs/>
          <w:szCs w:val="24"/>
        </w:rPr>
        <w:fldChar w:fldCharType="separate"/>
      </w:r>
      <w:r w:rsidRPr="00170133">
        <w:rPr>
          <w:rFonts w:ascii="Arial" w:eastAsia="標楷體" w:hAnsi="Arial"/>
          <w:b/>
          <w:bCs/>
          <w:noProof/>
          <w:szCs w:val="24"/>
        </w:rPr>
        <w:t>«customerName»</w:t>
      </w:r>
      <w:r w:rsidRPr="00170133">
        <w:rPr>
          <w:rFonts w:ascii="Arial" w:eastAsia="標楷體" w:hAnsi="Arial"/>
          <w:b/>
          <w:bCs/>
          <w:szCs w:val="24"/>
        </w:rPr>
        <w:fldChar w:fldCharType="end"/>
      </w:r>
      <w:r w:rsidRPr="00477FEA">
        <w:rPr>
          <w:rFonts w:ascii="Arial" w:eastAsia="標楷體" w:hAnsi="Arial"/>
          <w:sz w:val="23"/>
          <w:szCs w:val="23"/>
        </w:rPr>
        <w:t xml:space="preserve">  </w:t>
      </w:r>
      <w:r w:rsidRPr="00477FEA">
        <w:rPr>
          <w:rFonts w:ascii="Arial" w:eastAsia="標楷體" w:hAnsi="標楷體"/>
          <w:sz w:val="23"/>
          <w:szCs w:val="23"/>
        </w:rPr>
        <w:t>（簽</w:t>
      </w:r>
      <w:r w:rsidRPr="00477FEA">
        <w:rPr>
          <w:rFonts w:ascii="Arial" w:eastAsia="標楷體" w:hAnsi="標楷體" w:hint="eastAsia"/>
          <w:sz w:val="23"/>
          <w:szCs w:val="23"/>
        </w:rPr>
        <w:t>章</w:t>
      </w:r>
      <w:r w:rsidRPr="00477FEA">
        <w:rPr>
          <w:rFonts w:ascii="Arial" w:eastAsia="標楷體" w:hAnsi="標楷體"/>
          <w:sz w:val="23"/>
          <w:szCs w:val="23"/>
        </w:rPr>
        <w:t>）證照號碼、地址：均同申請書</w:t>
      </w:r>
    </w:p>
    <w:p w:rsidR="003541BC" w:rsidRPr="00477FEA" w:rsidRDefault="003541BC" w:rsidP="003541BC">
      <w:pPr>
        <w:snapToGrid w:val="0"/>
        <w:spacing w:line="360" w:lineRule="exact"/>
        <w:rPr>
          <w:rFonts w:ascii="Arial" w:eastAsia="標楷體" w:hAnsi="Arial"/>
          <w:sz w:val="23"/>
          <w:szCs w:val="23"/>
        </w:rPr>
      </w:pPr>
      <w:r w:rsidRPr="00477FEA">
        <w:rPr>
          <w:rFonts w:ascii="Arial" w:eastAsia="標楷體" w:hAnsi="標楷體"/>
          <w:sz w:val="23"/>
          <w:szCs w:val="23"/>
        </w:rPr>
        <w:t>法定代理人：</w:t>
      </w:r>
      <w:r w:rsidRPr="00477FEA">
        <w:rPr>
          <w:rFonts w:ascii="Arial" w:eastAsia="標楷體" w:hAnsi="Arial"/>
          <w:sz w:val="23"/>
          <w:szCs w:val="23"/>
        </w:rPr>
        <w:t xml:space="preserve">                       </w:t>
      </w:r>
      <w:r w:rsidRPr="00477FEA">
        <w:rPr>
          <w:rFonts w:ascii="Arial" w:eastAsia="標楷體" w:hAnsi="標楷體"/>
          <w:sz w:val="23"/>
          <w:szCs w:val="23"/>
        </w:rPr>
        <w:t>（簽</w:t>
      </w:r>
      <w:r w:rsidRPr="00477FEA">
        <w:rPr>
          <w:rFonts w:ascii="Arial" w:eastAsia="標楷體" w:hAnsi="標楷體" w:hint="eastAsia"/>
          <w:sz w:val="23"/>
          <w:szCs w:val="23"/>
        </w:rPr>
        <w:t>章</w:t>
      </w:r>
      <w:r w:rsidRPr="00477FEA">
        <w:rPr>
          <w:rFonts w:ascii="Arial" w:eastAsia="標楷體" w:hAnsi="標楷體"/>
          <w:sz w:val="23"/>
          <w:szCs w:val="23"/>
        </w:rPr>
        <w:t>）證照號碼、地址：均同申請書</w:t>
      </w:r>
    </w:p>
    <w:p w:rsidR="003541BC" w:rsidRPr="00477FEA" w:rsidRDefault="003541BC" w:rsidP="003541BC">
      <w:pPr>
        <w:snapToGrid w:val="0"/>
        <w:spacing w:line="360" w:lineRule="exact"/>
        <w:rPr>
          <w:rFonts w:ascii="Arial" w:eastAsia="標楷體" w:hAnsi="Arial"/>
          <w:sz w:val="23"/>
          <w:szCs w:val="23"/>
        </w:rPr>
      </w:pPr>
      <w:r w:rsidRPr="00477FEA">
        <w:rPr>
          <w:rFonts w:ascii="Arial" w:eastAsia="標楷體" w:hAnsi="標楷體"/>
          <w:sz w:val="23"/>
          <w:szCs w:val="23"/>
        </w:rPr>
        <w:t>受託人：</w:t>
      </w:r>
      <w:r w:rsidRPr="00477FEA">
        <w:rPr>
          <w:rFonts w:ascii="Arial" w:eastAsia="標楷體" w:hAnsi="Arial"/>
          <w:sz w:val="23"/>
          <w:szCs w:val="23"/>
        </w:rPr>
        <w:t xml:space="preserve">        </w:t>
      </w:r>
      <w:r w:rsidRPr="00477FEA">
        <w:rPr>
          <w:rFonts w:ascii="Arial" w:eastAsia="標楷體" w:hAnsi="Arial" w:hint="eastAsia"/>
          <w:sz w:val="23"/>
          <w:szCs w:val="23"/>
        </w:rPr>
        <w:t xml:space="preserve">  </w:t>
      </w:r>
      <w:r w:rsidRPr="00477FEA">
        <w:rPr>
          <w:rFonts w:ascii="Arial" w:eastAsia="標楷體" w:hAnsi="Arial"/>
          <w:sz w:val="23"/>
          <w:szCs w:val="23"/>
        </w:rPr>
        <w:t xml:space="preserve">                 </w:t>
      </w:r>
      <w:r w:rsidRPr="00477FEA">
        <w:rPr>
          <w:rFonts w:ascii="Arial" w:eastAsia="標楷體" w:hAnsi="標楷體"/>
          <w:sz w:val="23"/>
          <w:szCs w:val="23"/>
        </w:rPr>
        <w:t>（簽</w:t>
      </w:r>
      <w:r w:rsidRPr="00477FEA">
        <w:rPr>
          <w:rFonts w:ascii="Arial" w:eastAsia="標楷體" w:hAnsi="標楷體" w:hint="eastAsia"/>
          <w:sz w:val="23"/>
          <w:szCs w:val="23"/>
        </w:rPr>
        <w:t>章</w:t>
      </w:r>
      <w:r w:rsidRPr="00477FEA">
        <w:rPr>
          <w:rFonts w:ascii="Arial" w:eastAsia="標楷體" w:hAnsi="標楷體"/>
          <w:sz w:val="23"/>
          <w:szCs w:val="23"/>
        </w:rPr>
        <w:t>）證照號碼、地址：均同申請書</w:t>
      </w:r>
    </w:p>
    <w:p w:rsidR="003541BC" w:rsidRPr="00477FEA" w:rsidRDefault="003541BC" w:rsidP="003541BC">
      <w:pPr>
        <w:snapToGrid w:val="0"/>
        <w:spacing w:line="360" w:lineRule="exact"/>
        <w:ind w:rightChars="-260" w:right="-624"/>
        <w:rPr>
          <w:rFonts w:ascii="Arial" w:eastAsia="標楷體" w:hAnsi="Arial" w:hint="eastAsia"/>
          <w:sz w:val="23"/>
          <w:szCs w:val="23"/>
        </w:rPr>
      </w:pPr>
      <w:r w:rsidRPr="00477FEA">
        <w:rPr>
          <w:rFonts w:ascii="Arial" w:eastAsia="標楷體" w:hAnsi="標楷體"/>
          <w:sz w:val="23"/>
          <w:szCs w:val="23"/>
        </w:rPr>
        <w:t>以上簽名確實為本人所為，如有不實，致發生任何糾紛時，應由立契約書人自行負責</w:t>
      </w:r>
    </w:p>
    <w:p w:rsidR="003541BC" w:rsidRDefault="003541BC" w:rsidP="003541BC">
      <w:pPr>
        <w:snapToGrid w:val="0"/>
        <w:spacing w:line="360" w:lineRule="exact"/>
        <w:rPr>
          <w:rFonts w:ascii="Arial" w:eastAsia="標楷體" w:hAnsi="標楷體" w:hint="eastAsia"/>
          <w:sz w:val="23"/>
          <w:szCs w:val="23"/>
        </w:rPr>
      </w:pPr>
    </w:p>
    <w:p w:rsidR="003541BC" w:rsidRPr="00477FEA" w:rsidRDefault="003541BC" w:rsidP="003541BC">
      <w:pPr>
        <w:snapToGrid w:val="0"/>
        <w:spacing w:line="360" w:lineRule="exact"/>
        <w:rPr>
          <w:rFonts w:ascii="Arial" w:eastAsia="標楷體" w:hAnsi="Arial" w:hint="eastAsia"/>
          <w:sz w:val="23"/>
          <w:szCs w:val="23"/>
        </w:rPr>
      </w:pPr>
      <w:r w:rsidRPr="00477FEA">
        <w:rPr>
          <w:rFonts w:ascii="Arial" w:eastAsia="標楷體" w:hAnsi="標楷體"/>
          <w:sz w:val="23"/>
          <w:szCs w:val="23"/>
        </w:rPr>
        <w:t>契約簽署日期：中華民國</w:t>
      </w:r>
      <w:r w:rsidRPr="00477FEA">
        <w:rPr>
          <w:rFonts w:ascii="Arial" w:eastAsia="標楷體" w:hAnsi="Arial"/>
          <w:sz w:val="23"/>
          <w:szCs w:val="23"/>
        </w:rPr>
        <w:t xml:space="preserve">        </w:t>
      </w:r>
      <w:r w:rsidRPr="00477FEA">
        <w:rPr>
          <w:rFonts w:ascii="Arial" w:eastAsia="標楷體" w:hAnsi="標楷體"/>
          <w:sz w:val="23"/>
          <w:szCs w:val="23"/>
        </w:rPr>
        <w:t>年</w:t>
      </w:r>
      <w:r w:rsidRPr="00477FEA">
        <w:rPr>
          <w:rFonts w:ascii="Arial" w:eastAsia="標楷體" w:hAnsi="Arial"/>
          <w:sz w:val="23"/>
          <w:szCs w:val="23"/>
        </w:rPr>
        <w:t xml:space="preserve">            </w:t>
      </w:r>
      <w:r w:rsidRPr="00477FEA">
        <w:rPr>
          <w:rFonts w:ascii="Arial" w:eastAsia="標楷體" w:hAnsi="標楷體"/>
          <w:sz w:val="23"/>
          <w:szCs w:val="23"/>
        </w:rPr>
        <w:t>月</w:t>
      </w:r>
      <w:r w:rsidRPr="00477FEA">
        <w:rPr>
          <w:rFonts w:ascii="Arial" w:eastAsia="標楷體" w:hAnsi="Arial"/>
          <w:sz w:val="23"/>
          <w:szCs w:val="23"/>
        </w:rPr>
        <w:t xml:space="preserve">             </w:t>
      </w:r>
      <w:r w:rsidRPr="00477FEA">
        <w:rPr>
          <w:rFonts w:ascii="Arial" w:eastAsia="標楷體" w:hAnsi="標楷體"/>
          <w:sz w:val="23"/>
          <w:szCs w:val="23"/>
        </w:rPr>
        <w:t>日</w:t>
      </w:r>
    </w:p>
    <w:p w:rsidR="003541BC" w:rsidRPr="00477FEA" w:rsidRDefault="003541BC" w:rsidP="003541BC">
      <w:pPr>
        <w:snapToGrid w:val="0"/>
        <w:spacing w:line="360" w:lineRule="exact"/>
        <w:rPr>
          <w:rFonts w:ascii="Arial" w:eastAsia="標楷體" w:hAnsi="Arial" w:hint="eastAsia"/>
          <w:sz w:val="23"/>
          <w:szCs w:val="23"/>
        </w:rPr>
      </w:pPr>
    </w:p>
    <w:p w:rsidR="003541BC" w:rsidRPr="001E7BC2" w:rsidRDefault="003541BC" w:rsidP="003541BC">
      <w:pPr>
        <w:spacing w:line="360" w:lineRule="exact"/>
        <w:jc w:val="center"/>
        <w:rPr>
          <w:rFonts w:ascii="Arial" w:eastAsia="標楷體" w:hAnsi="Arial" w:hint="eastAsia"/>
          <w:sz w:val="23"/>
          <w:szCs w:val="23"/>
        </w:rPr>
      </w:pPr>
      <w:r w:rsidRPr="00477FEA">
        <w:rPr>
          <w:rFonts w:ascii="Arial" w:eastAsia="標楷體" w:hAnsi="Arial" w:hint="eastAsia"/>
          <w:sz w:val="23"/>
          <w:szCs w:val="23"/>
        </w:rPr>
        <w:t xml:space="preserve"> </w:t>
      </w:r>
      <w:r w:rsidRPr="00477FEA">
        <w:rPr>
          <w:rFonts w:ascii="Arial" w:eastAsia="標楷體" w:hAnsi="標楷體" w:hint="eastAsia"/>
          <w:sz w:val="23"/>
          <w:szCs w:val="23"/>
        </w:rPr>
        <w:t>聯單編號</w:t>
      </w:r>
      <w:r w:rsidRPr="00477FEA">
        <w:rPr>
          <w:rFonts w:ascii="Arial" w:eastAsia="標楷體" w:hAnsi="標楷體"/>
          <w:sz w:val="23"/>
          <w:szCs w:val="23"/>
        </w:rPr>
        <w:t>：</w:t>
      </w:r>
      <w:r w:rsidRPr="00477FEA">
        <w:rPr>
          <w:rFonts w:ascii="Arial" w:eastAsia="標楷體" w:hAnsi="Arial"/>
          <w:sz w:val="23"/>
          <w:szCs w:val="23"/>
        </w:rPr>
        <w:t xml:space="preserve">       </w:t>
      </w:r>
      <w:r w:rsidRPr="00477FEA">
        <w:rPr>
          <w:rFonts w:ascii="Arial" w:eastAsia="標楷體" w:hAnsi="Arial" w:hint="eastAsia"/>
          <w:sz w:val="23"/>
          <w:szCs w:val="23"/>
        </w:rPr>
        <w:t xml:space="preserve">  </w:t>
      </w:r>
      <w:r w:rsidRPr="00477FEA">
        <w:rPr>
          <w:rFonts w:ascii="Arial" w:eastAsia="標楷體" w:hAnsi="Arial"/>
          <w:sz w:val="23"/>
          <w:szCs w:val="23"/>
        </w:rPr>
        <w:t xml:space="preserve">     </w:t>
      </w:r>
      <w:r w:rsidRPr="00477FEA">
        <w:rPr>
          <w:rFonts w:ascii="Arial" w:eastAsia="標楷體" w:hAnsi="Arial" w:hint="eastAsia"/>
          <w:sz w:val="23"/>
          <w:szCs w:val="23"/>
        </w:rPr>
        <w:t xml:space="preserve"> </w:t>
      </w:r>
      <w:r w:rsidRPr="00477FEA">
        <w:rPr>
          <w:rFonts w:ascii="Arial" w:eastAsia="標楷體" w:hAnsi="標楷體" w:hint="eastAsia"/>
          <w:sz w:val="23"/>
          <w:szCs w:val="23"/>
        </w:rPr>
        <w:t>電話號碼</w:t>
      </w:r>
      <w:r w:rsidRPr="00477FEA">
        <w:rPr>
          <w:rFonts w:ascii="Arial" w:eastAsia="標楷體" w:hAnsi="標楷體"/>
          <w:sz w:val="23"/>
          <w:szCs w:val="23"/>
        </w:rPr>
        <w:t>：</w:t>
      </w:r>
      <w:r w:rsidRPr="00477FEA">
        <w:rPr>
          <w:rFonts w:ascii="Arial" w:eastAsia="標楷體" w:hAnsi="Arial"/>
          <w:sz w:val="23"/>
          <w:szCs w:val="23"/>
        </w:rPr>
        <w:t xml:space="preserve">       </w:t>
      </w:r>
      <w:r w:rsidRPr="00477FEA">
        <w:rPr>
          <w:rFonts w:ascii="Arial" w:eastAsia="標楷體" w:hAnsi="Arial" w:hint="eastAsia"/>
          <w:sz w:val="23"/>
          <w:szCs w:val="23"/>
        </w:rPr>
        <w:t xml:space="preserve">  </w:t>
      </w:r>
      <w:r w:rsidRPr="00477FEA">
        <w:rPr>
          <w:rFonts w:ascii="Arial" w:eastAsia="標楷體" w:hAnsi="Arial"/>
          <w:sz w:val="23"/>
          <w:szCs w:val="23"/>
        </w:rPr>
        <w:t xml:space="preserve">     </w:t>
      </w:r>
      <w:r w:rsidRPr="00477FEA">
        <w:rPr>
          <w:rFonts w:ascii="Arial" w:eastAsia="標楷體" w:hAnsi="Arial" w:hint="eastAsia"/>
          <w:sz w:val="23"/>
          <w:szCs w:val="23"/>
        </w:rPr>
        <w:t xml:space="preserve"> </w:t>
      </w:r>
      <w:r w:rsidRPr="00477FEA">
        <w:rPr>
          <w:rFonts w:ascii="Arial" w:eastAsia="標楷體" w:hAnsi="標楷體" w:hint="eastAsia"/>
          <w:sz w:val="23"/>
          <w:szCs w:val="23"/>
        </w:rPr>
        <w:t>受理員</w:t>
      </w:r>
      <w:r w:rsidRPr="00477FEA">
        <w:rPr>
          <w:rFonts w:ascii="Arial" w:eastAsia="標楷體" w:hAnsi="標楷體"/>
          <w:sz w:val="23"/>
          <w:szCs w:val="23"/>
        </w:rPr>
        <w:t>：</w:t>
      </w:r>
      <w:r w:rsidRPr="00477FEA">
        <w:rPr>
          <w:rFonts w:ascii="Arial" w:eastAsia="標楷體" w:hAnsi="Arial" w:hint="eastAsia"/>
          <w:sz w:val="23"/>
          <w:szCs w:val="23"/>
        </w:rPr>
        <w:t xml:space="preserve">               </w:t>
      </w:r>
      <w:r w:rsidRPr="00477FEA">
        <w:rPr>
          <w:rFonts w:ascii="Arial" w:eastAsia="標楷體" w:hAnsi="標楷體" w:hint="eastAsia"/>
          <w:sz w:val="23"/>
          <w:szCs w:val="23"/>
        </w:rPr>
        <w:t>複核員</w:t>
      </w:r>
      <w:r w:rsidRPr="00477FEA">
        <w:rPr>
          <w:rFonts w:ascii="Arial" w:eastAsia="標楷體" w:hAnsi="標楷體"/>
          <w:sz w:val="23"/>
          <w:szCs w:val="23"/>
        </w:rPr>
        <w:t>：</w:t>
      </w:r>
    </w:p>
    <w:p w:rsidR="003541BC" w:rsidRPr="00D337F6" w:rsidRDefault="003541BC" w:rsidP="003541BC">
      <w:pPr>
        <w:snapToGrid w:val="0"/>
        <w:jc w:val="center"/>
        <w:rPr>
          <w:rFonts w:ascii="標楷體" w:eastAsia="標楷體" w:hAnsi="標楷體"/>
          <w:szCs w:val="40"/>
        </w:rPr>
      </w:pPr>
      <w:r>
        <w:rPr>
          <w:rFonts w:ascii="標楷體" w:eastAsia="標楷體"/>
          <w:b/>
          <w:sz w:val="32"/>
        </w:rPr>
        <w:br w:type="page"/>
      </w:r>
      <w:r w:rsidRPr="00D337F6">
        <w:rPr>
          <w:rFonts w:ascii="標楷體" w:eastAsia="標楷體" w:hAnsi="標楷體" w:hint="eastAsia"/>
          <w:szCs w:val="48"/>
        </w:rPr>
        <w:lastRenderedPageBreak/>
        <w:t>中華電信股份有限公司</w:t>
      </w:r>
      <w:r w:rsidRPr="00D337F6">
        <w:rPr>
          <w:rFonts w:ascii="標楷體" w:eastAsia="標楷體" w:hAnsi="標楷體" w:hint="eastAsia"/>
          <w:szCs w:val="40"/>
        </w:rPr>
        <w:t>電路出租業務服務契約</w:t>
      </w:r>
    </w:p>
    <w:p w:rsidR="003541BC" w:rsidRPr="00D337F6" w:rsidRDefault="003541BC" w:rsidP="003541BC">
      <w:pPr>
        <w:snapToGrid w:val="0"/>
        <w:jc w:val="right"/>
        <w:rPr>
          <w:rFonts w:ascii="標楷體" w:eastAsia="標楷體" w:hAnsi="標楷體"/>
          <w:sz w:val="14"/>
          <w:szCs w:val="14"/>
        </w:rPr>
      </w:pPr>
      <w:r w:rsidRPr="00D337F6">
        <w:rPr>
          <w:rFonts w:ascii="標楷體" w:eastAsia="標楷體" w:hAnsi="標楷體" w:hint="eastAsia"/>
          <w:sz w:val="14"/>
          <w:szCs w:val="14"/>
        </w:rPr>
        <w:t>國家通訊傳播委員會</w:t>
      </w:r>
      <w:smartTag w:uri="urn:schemas-microsoft-com:office:smarttags" w:element="chsdate">
        <w:smartTagPr>
          <w:attr w:name="Year" w:val="1999"/>
          <w:attr w:name="Month" w:val="12"/>
          <w:attr w:name="Day" w:val="17"/>
          <w:attr w:name="IsLunarDate" w:val="False"/>
          <w:attr w:name="IsROCDate" w:val="False"/>
        </w:smartTagPr>
        <w:r w:rsidRPr="00D337F6">
          <w:rPr>
            <w:rFonts w:ascii="標楷體" w:eastAsia="標楷體" w:hAnsi="標楷體" w:hint="eastAsia"/>
            <w:sz w:val="14"/>
            <w:szCs w:val="14"/>
          </w:rPr>
          <w:t>99年12月17日</w:t>
        </w:r>
      </w:smartTag>
      <w:r w:rsidRPr="00D337F6">
        <w:rPr>
          <w:rFonts w:ascii="標楷體" w:eastAsia="標楷體" w:hAnsi="標楷體" w:hint="eastAsia"/>
          <w:sz w:val="14"/>
          <w:szCs w:val="14"/>
        </w:rPr>
        <w:t>通傳營字第0990059235號函核准，自</w:t>
      </w:r>
      <w:smartTag w:uri="urn:schemas-microsoft-com:office:smarttags" w:element="chsdate">
        <w:smartTagPr>
          <w:attr w:name="Year" w:val="1999"/>
          <w:attr w:name="Month" w:val="12"/>
          <w:attr w:name="Day" w:val="29"/>
          <w:attr w:name="IsLunarDate" w:val="False"/>
          <w:attr w:name="IsROCDate" w:val="False"/>
        </w:smartTagPr>
        <w:r w:rsidRPr="00D337F6">
          <w:rPr>
            <w:rFonts w:ascii="標楷體" w:eastAsia="標楷體" w:hAnsi="標楷體" w:hint="eastAsia"/>
            <w:sz w:val="14"/>
            <w:szCs w:val="14"/>
          </w:rPr>
          <w:t>99年12月29日</w:t>
        </w:r>
      </w:smartTag>
      <w:r w:rsidRPr="00D337F6">
        <w:rPr>
          <w:rFonts w:ascii="標楷體" w:eastAsia="標楷體" w:hAnsi="標楷體" w:hint="eastAsia"/>
          <w:sz w:val="14"/>
          <w:szCs w:val="14"/>
        </w:rPr>
        <w:t>起實施。</w:t>
      </w:r>
    </w:p>
    <w:p w:rsidR="003541BC" w:rsidRPr="00D337F6" w:rsidRDefault="003541BC" w:rsidP="003541BC">
      <w:pPr>
        <w:snapToGrid w:val="0"/>
        <w:jc w:val="right"/>
        <w:rPr>
          <w:rFonts w:ascii="標楷體" w:eastAsia="標楷體" w:hAnsi="標楷體"/>
          <w:sz w:val="14"/>
          <w:szCs w:val="14"/>
        </w:rPr>
      </w:pPr>
      <w:r w:rsidRPr="00D337F6">
        <w:rPr>
          <w:rFonts w:ascii="標楷體" w:eastAsia="標楷體" w:hAnsi="標楷體" w:hint="eastAsia"/>
          <w:sz w:val="14"/>
          <w:szCs w:val="14"/>
        </w:rPr>
        <w:t>國家通訊傳播委員會101年2月29日通傳營字第1000061124號函核准，自101年3月11日起實施。</w:t>
      </w:r>
    </w:p>
    <w:p w:rsidR="003541BC" w:rsidRPr="00D337F6" w:rsidRDefault="003541BC" w:rsidP="003541BC">
      <w:pPr>
        <w:snapToGrid w:val="0"/>
        <w:jc w:val="right"/>
        <w:rPr>
          <w:rFonts w:ascii="標楷體" w:eastAsia="標楷體" w:hAnsi="標楷體"/>
          <w:sz w:val="14"/>
        </w:rPr>
      </w:pPr>
    </w:p>
    <w:p w:rsidR="003541BC" w:rsidRPr="00D337F6" w:rsidRDefault="003541BC" w:rsidP="003541BC">
      <w:pPr>
        <w:rPr>
          <w:rFonts w:ascii="標楷體" w:eastAsia="標楷體" w:hAnsi="標楷體"/>
          <w:sz w:val="16"/>
        </w:rPr>
        <w:sectPr w:rsidR="003541BC" w:rsidRPr="00D337F6" w:rsidSect="00F54FCB">
          <w:footerReference w:type="even" r:id="rId10"/>
          <w:footerReference w:type="default" r:id="rId11"/>
          <w:pgSz w:w="11906" w:h="16838"/>
          <w:pgMar w:top="180" w:right="748" w:bottom="0" w:left="902" w:header="851" w:footer="850" w:gutter="0"/>
          <w:cols w:space="720"/>
          <w:docGrid w:type="lines" w:linePitch="360"/>
        </w:sectPr>
      </w:pPr>
    </w:p>
    <w:p w:rsidR="003541BC" w:rsidRPr="00D337F6" w:rsidRDefault="003541BC" w:rsidP="003541BC">
      <w:pPr>
        <w:spacing w:line="200" w:lineRule="exact"/>
        <w:rPr>
          <w:rFonts w:ascii="標楷體" w:eastAsia="標楷體" w:hAnsi="標楷體"/>
          <w:sz w:val="16"/>
        </w:rPr>
      </w:pPr>
      <w:r w:rsidRPr="00D337F6">
        <w:rPr>
          <w:rFonts w:ascii="標楷體" w:eastAsia="標楷體" w:hAnsi="標楷體" w:hint="eastAsia"/>
          <w:sz w:val="16"/>
        </w:rPr>
        <w:lastRenderedPageBreak/>
        <w:t>立契約書人：</w:t>
      </w:r>
      <w:r w:rsidRPr="00D337F6">
        <w:rPr>
          <w:rFonts w:ascii="標楷體" w:eastAsia="標楷體" w:hAnsi="標楷體" w:hint="eastAsia"/>
          <w:sz w:val="16"/>
          <w:u w:val="single"/>
        </w:rPr>
        <w:t>中華電信股份有限公司各地營運處</w:t>
      </w:r>
      <w:r w:rsidRPr="00D337F6">
        <w:rPr>
          <w:rFonts w:ascii="標楷體" w:eastAsia="標楷體" w:hAnsi="標楷體" w:hint="eastAsia"/>
          <w:sz w:val="16"/>
        </w:rPr>
        <w:t>（以下簡稱甲方）</w:t>
      </w:r>
    </w:p>
    <w:p w:rsidR="003541BC" w:rsidRPr="00D337F6" w:rsidRDefault="003541BC" w:rsidP="003541BC">
      <w:pPr>
        <w:spacing w:line="200" w:lineRule="exact"/>
        <w:rPr>
          <w:rFonts w:ascii="標楷體" w:eastAsia="標楷體" w:hAnsi="標楷體"/>
          <w:sz w:val="16"/>
        </w:rPr>
      </w:pPr>
      <w:r w:rsidRPr="00D337F6">
        <w:rPr>
          <w:rFonts w:ascii="標楷體" w:eastAsia="標楷體" w:hAnsi="標楷體"/>
          <w:sz w:val="16"/>
        </w:rPr>
        <w:t xml:space="preserve">  </w:t>
      </w:r>
      <w:r w:rsidRPr="00D337F6">
        <w:rPr>
          <w:rFonts w:ascii="標楷體" w:eastAsia="標楷體" w:hAnsi="標楷體" w:hint="eastAsia"/>
          <w:sz w:val="16"/>
        </w:rPr>
        <w:t xml:space="preserve">          </w:t>
      </w:r>
      <w:r w:rsidRPr="00D337F6">
        <w:rPr>
          <w:rFonts w:ascii="標楷體" w:eastAsia="標楷體" w:hAnsi="標楷體"/>
          <w:sz w:val="16"/>
          <w:u w:val="single"/>
        </w:rPr>
        <w:t xml:space="preserve"> </w:t>
      </w:r>
      <w:r w:rsidRPr="00D337F6">
        <w:rPr>
          <w:rFonts w:ascii="標楷體" w:eastAsia="標楷體" w:hAnsi="標楷體"/>
          <w:sz w:val="16"/>
          <w:u w:val="single"/>
        </w:rPr>
        <w:fldChar w:fldCharType="begin"/>
      </w:r>
      <w:r w:rsidRPr="00D337F6">
        <w:rPr>
          <w:rFonts w:ascii="標楷體" w:eastAsia="標楷體" w:hAnsi="標楷體"/>
          <w:sz w:val="16"/>
          <w:u w:val="single"/>
        </w:rPr>
        <w:instrText xml:space="preserve"> </w:instrText>
      </w:r>
      <w:r w:rsidRPr="00D337F6">
        <w:rPr>
          <w:rFonts w:ascii="標楷體" w:eastAsia="標楷體" w:hAnsi="標楷體" w:hint="eastAsia"/>
          <w:sz w:val="16"/>
          <w:u w:val="single"/>
        </w:rPr>
        <w:instrText>MERGEFIELD customerName</w:instrText>
      </w:r>
      <w:r w:rsidRPr="00D337F6">
        <w:rPr>
          <w:rFonts w:ascii="標楷體" w:eastAsia="標楷體" w:hAnsi="標楷體"/>
          <w:sz w:val="16"/>
          <w:u w:val="single"/>
        </w:rPr>
        <w:instrText xml:space="preserve"> </w:instrText>
      </w:r>
      <w:r w:rsidRPr="00D337F6">
        <w:rPr>
          <w:rFonts w:ascii="標楷體" w:eastAsia="標楷體" w:hAnsi="標楷體"/>
          <w:sz w:val="16"/>
          <w:u w:val="single"/>
        </w:rPr>
        <w:fldChar w:fldCharType="separate"/>
      </w:r>
      <w:r w:rsidRPr="00D337F6">
        <w:rPr>
          <w:rFonts w:ascii="標楷體" w:eastAsia="標楷體" w:hAnsi="標楷體"/>
          <w:noProof/>
          <w:sz w:val="16"/>
          <w:u w:val="single"/>
        </w:rPr>
        <w:t>«customerName»</w:t>
      </w:r>
      <w:r w:rsidRPr="00D337F6">
        <w:rPr>
          <w:rFonts w:ascii="標楷體" w:eastAsia="標楷體" w:hAnsi="標楷體"/>
          <w:sz w:val="16"/>
          <w:u w:val="single"/>
        </w:rPr>
        <w:fldChar w:fldCharType="end"/>
      </w:r>
      <w:r w:rsidRPr="00D337F6">
        <w:rPr>
          <w:rFonts w:ascii="標楷體" w:eastAsia="標楷體" w:hAnsi="標楷體"/>
          <w:sz w:val="16"/>
          <w:u w:val="single"/>
        </w:rPr>
        <w:t xml:space="preserve">   </w:t>
      </w:r>
      <w:r w:rsidRPr="00D337F6">
        <w:rPr>
          <w:rFonts w:ascii="標楷體" w:eastAsia="標楷體" w:hAnsi="標楷體" w:hint="eastAsia"/>
          <w:sz w:val="16"/>
          <w:u w:val="single"/>
        </w:rPr>
        <w:t xml:space="preserve"> </w:t>
      </w:r>
      <w:r w:rsidRPr="00D337F6">
        <w:rPr>
          <w:rFonts w:ascii="標楷體" w:eastAsia="標楷體" w:hAnsi="標楷體" w:hint="eastAsia"/>
          <w:sz w:val="16"/>
        </w:rPr>
        <w:t xml:space="preserve"> (以下簡稱乙方）</w:t>
      </w:r>
    </w:p>
    <w:p w:rsidR="003541BC" w:rsidRPr="00D337F6" w:rsidRDefault="003541BC" w:rsidP="003541BC">
      <w:pPr>
        <w:snapToGrid w:val="0"/>
        <w:spacing w:line="160" w:lineRule="exact"/>
        <w:rPr>
          <w:rFonts w:ascii="標楷體" w:eastAsia="標楷體" w:hAnsi="標楷體"/>
          <w:b/>
          <w:sz w:val="14"/>
          <w:szCs w:val="14"/>
        </w:rPr>
      </w:pPr>
      <w:r w:rsidRPr="00D337F6">
        <w:rPr>
          <w:rFonts w:ascii="標楷體" w:eastAsia="標楷體" w:hAnsi="標楷體" w:hint="eastAsia"/>
          <w:sz w:val="14"/>
          <w:szCs w:val="14"/>
        </w:rPr>
        <w:t>茲因租用電路事宜，雙方同意訂立本契約書，並經雙方合意訂定條款如下，以資共同遵守：</w:t>
      </w:r>
    </w:p>
    <w:p w:rsidR="003541BC" w:rsidRPr="00D337F6" w:rsidRDefault="003541BC" w:rsidP="003541BC">
      <w:pPr>
        <w:snapToGrid w:val="0"/>
        <w:spacing w:line="160" w:lineRule="exact"/>
        <w:rPr>
          <w:rFonts w:ascii="標楷體" w:eastAsia="標楷體" w:hAnsi="標楷體"/>
          <w:sz w:val="14"/>
          <w:szCs w:val="14"/>
        </w:rPr>
      </w:pPr>
      <w:r w:rsidRPr="00D337F6">
        <w:rPr>
          <w:rFonts w:ascii="標楷體" w:eastAsia="標楷體" w:hAnsi="標楷體" w:hint="eastAsia"/>
          <w:b/>
          <w:sz w:val="14"/>
          <w:szCs w:val="14"/>
        </w:rPr>
        <w:t>第一章  服務範圍</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 xml:space="preserve">第一條 </w:t>
      </w:r>
      <w:r w:rsidRPr="00D337F6">
        <w:rPr>
          <w:rFonts w:ascii="標楷體" w:eastAsia="標楷體" w:hAnsi="標楷體" w:cs="標楷體"/>
          <w:kern w:val="0"/>
          <w:sz w:val="14"/>
          <w:szCs w:val="14"/>
        </w:rPr>
        <w:t>甲方</w:t>
      </w:r>
      <w:r w:rsidRPr="00D337F6">
        <w:rPr>
          <w:rFonts w:ascii="標楷體" w:eastAsia="標楷體" w:hAnsi="標楷體" w:cs="標楷體" w:hint="eastAsia"/>
          <w:kern w:val="0"/>
          <w:sz w:val="14"/>
          <w:szCs w:val="14"/>
        </w:rPr>
        <w:t>所經營之電路出租業務</w:t>
      </w:r>
      <w:r w:rsidRPr="00D337F6">
        <w:rPr>
          <w:rFonts w:ascii="標楷體" w:eastAsia="標楷體" w:hAnsi="標楷體" w:hint="eastAsia"/>
          <w:sz w:val="14"/>
          <w:szCs w:val="14"/>
        </w:rPr>
        <w:t>（以下簡稱本業務）係指固定通信業務管理規則（以下簡稱本規則）第四條第一項第二款至第五款所稱之電路出租業務。</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 xml:space="preserve">第二條 </w:t>
      </w:r>
      <w:r w:rsidRPr="00D337F6">
        <w:rPr>
          <w:rFonts w:ascii="標楷體" w:eastAsia="標楷體" w:hAnsi="標楷體"/>
          <w:sz w:val="14"/>
          <w:szCs w:val="14"/>
        </w:rPr>
        <w:t>本業務專供乙方作合法通</w:t>
      </w:r>
      <w:r w:rsidRPr="00D337F6">
        <w:rPr>
          <w:rFonts w:ascii="標楷體" w:eastAsia="標楷體" w:hAnsi="標楷體" w:hint="eastAsia"/>
          <w:sz w:val="14"/>
          <w:szCs w:val="14"/>
        </w:rPr>
        <w:t>信</w:t>
      </w:r>
      <w:r w:rsidRPr="00D337F6">
        <w:rPr>
          <w:rFonts w:ascii="標楷體" w:eastAsia="標楷體" w:hAnsi="標楷體"/>
          <w:sz w:val="14"/>
          <w:szCs w:val="14"/>
        </w:rPr>
        <w:t>之</w:t>
      </w:r>
      <w:r w:rsidRPr="00D337F6">
        <w:rPr>
          <w:rFonts w:ascii="標楷體" w:eastAsia="標楷體" w:hAnsi="標楷體" w:hint="eastAsia"/>
          <w:sz w:val="14"/>
          <w:szCs w:val="14"/>
        </w:rPr>
        <w:t>使</w:t>
      </w:r>
      <w:r w:rsidRPr="00D337F6">
        <w:rPr>
          <w:rFonts w:ascii="標楷體" w:eastAsia="標楷體" w:hAnsi="標楷體"/>
          <w:sz w:val="14"/>
          <w:szCs w:val="14"/>
        </w:rPr>
        <w:t>用</w:t>
      </w:r>
      <w:r w:rsidRPr="00D337F6">
        <w:rPr>
          <w:rFonts w:ascii="標楷體" w:eastAsia="標楷體" w:hAnsi="標楷體" w:hint="eastAsia"/>
          <w:sz w:val="14"/>
          <w:szCs w:val="14"/>
        </w:rPr>
        <w:t>，且不得影響其他用戶權益</w:t>
      </w:r>
      <w:r w:rsidRPr="00D337F6">
        <w:rPr>
          <w:rFonts w:ascii="標楷體" w:eastAsia="標楷體" w:hAnsi="標楷體"/>
          <w:sz w:val="14"/>
          <w:szCs w:val="14"/>
        </w:rPr>
        <w:t>。</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 xml:space="preserve">第三條 </w:t>
      </w:r>
      <w:r w:rsidRPr="00D337F6">
        <w:rPr>
          <w:rFonts w:ascii="標楷體" w:eastAsia="標楷體" w:hAnsi="標楷體"/>
          <w:sz w:val="14"/>
          <w:szCs w:val="14"/>
        </w:rPr>
        <w:t>本業務之營業區域如下：</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hint="eastAsia"/>
          <w:kern w:val="0"/>
          <w:sz w:val="14"/>
          <w:szCs w:val="14"/>
        </w:rPr>
        <w:t>一、</w:t>
      </w:r>
      <w:r w:rsidRPr="00D337F6">
        <w:rPr>
          <w:rFonts w:ascii="標楷體" w:eastAsia="標楷體" w:hAnsi="標楷體" w:hint="eastAsia"/>
          <w:sz w:val="14"/>
          <w:szCs w:val="14"/>
        </w:rPr>
        <w:t>市內電路出租業務：以國內同一市內通信營業區域之電路出租服務為範圍。</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hint="eastAsia"/>
          <w:kern w:val="0"/>
          <w:sz w:val="14"/>
          <w:szCs w:val="14"/>
        </w:rPr>
        <w:t>二、</w:t>
      </w:r>
      <w:r w:rsidRPr="00D337F6">
        <w:rPr>
          <w:rFonts w:ascii="標楷體" w:eastAsia="標楷體" w:hAnsi="標楷體" w:hint="eastAsia"/>
          <w:sz w:val="14"/>
          <w:szCs w:val="14"/>
        </w:rPr>
        <w:t>長途電路出租業務：以國內不同市內通信營業區域間之電路出租服務為範圍。</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三、國際電路出租業務：以國際間之電路出租服務為範圍，並依本公司劃定之海外接續國家為原則。</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sz w:val="14"/>
          <w:szCs w:val="14"/>
        </w:rPr>
        <w:t>市內通信營業</w:t>
      </w:r>
      <w:r w:rsidRPr="00D337F6">
        <w:rPr>
          <w:rFonts w:ascii="標楷體" w:eastAsia="標楷體" w:hAnsi="標楷體" w:cs="標楷體"/>
          <w:kern w:val="0"/>
          <w:sz w:val="14"/>
          <w:szCs w:val="14"/>
        </w:rPr>
        <w:t>區域依主管機關公告之區域劃定之。</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 xml:space="preserve">第四條 </w:t>
      </w:r>
      <w:r w:rsidRPr="00D337F6">
        <w:rPr>
          <w:rFonts w:ascii="標楷體" w:eastAsia="標楷體" w:hAnsi="標楷體" w:cs="標楷體"/>
          <w:kern w:val="0"/>
          <w:sz w:val="14"/>
          <w:szCs w:val="14"/>
        </w:rPr>
        <w:t>甲方對乙方提供</w:t>
      </w:r>
      <w:r w:rsidRPr="00D337F6">
        <w:rPr>
          <w:rFonts w:ascii="標楷體" w:eastAsia="標楷體" w:hAnsi="標楷體" w:cs="標楷體" w:hint="eastAsia"/>
          <w:kern w:val="0"/>
          <w:sz w:val="14"/>
          <w:szCs w:val="14"/>
        </w:rPr>
        <w:t>之</w:t>
      </w:r>
      <w:r w:rsidRPr="00D337F6">
        <w:rPr>
          <w:rFonts w:ascii="標楷體" w:eastAsia="標楷體" w:hAnsi="標楷體" w:cs="標楷體"/>
          <w:kern w:val="0"/>
          <w:sz w:val="14"/>
          <w:szCs w:val="14"/>
        </w:rPr>
        <w:t>服務如下：</w:t>
      </w:r>
    </w:p>
    <w:p w:rsidR="003541BC" w:rsidRPr="00D337F6" w:rsidRDefault="003541BC" w:rsidP="003541BC">
      <w:pPr>
        <w:widowControl/>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一、</w:t>
      </w:r>
      <w:r w:rsidRPr="00D337F6">
        <w:rPr>
          <w:rFonts w:ascii="標楷體" w:eastAsia="標楷體" w:hAnsi="標楷體" w:cs="標楷體" w:hint="eastAsia"/>
          <w:kern w:val="0"/>
          <w:sz w:val="14"/>
          <w:szCs w:val="14"/>
        </w:rPr>
        <w:t>數據電路服務：</w:t>
      </w:r>
    </w:p>
    <w:p w:rsidR="003541BC" w:rsidRPr="00D337F6" w:rsidRDefault="003541BC" w:rsidP="003541BC">
      <w:pPr>
        <w:widowControl/>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w:t>
      </w:r>
      <w:r w:rsidRPr="00D337F6">
        <w:rPr>
          <w:rFonts w:ascii="標楷體" w:eastAsia="標楷體" w:hAnsi="標楷體" w:cs="標楷體"/>
          <w:kern w:val="0"/>
          <w:sz w:val="14"/>
          <w:szCs w:val="14"/>
        </w:rPr>
        <w:t>一</w:t>
      </w:r>
      <w:r w:rsidRPr="00D337F6">
        <w:rPr>
          <w:rFonts w:ascii="標楷體" w:eastAsia="標楷體" w:hAnsi="標楷體" w:cs="標楷體" w:hint="eastAsia"/>
          <w:kern w:val="0"/>
          <w:sz w:val="14"/>
          <w:szCs w:val="14"/>
        </w:rPr>
        <w:t>）國內數據電路</w:t>
      </w:r>
      <w:r w:rsidRPr="00D337F6">
        <w:rPr>
          <w:rFonts w:ascii="標楷體" w:eastAsia="標楷體" w:hAnsi="標楷體" w:cs="標楷體"/>
          <w:kern w:val="0"/>
          <w:sz w:val="14"/>
          <w:szCs w:val="14"/>
        </w:rPr>
        <w:t>。</w:t>
      </w:r>
    </w:p>
    <w:p w:rsidR="003541BC" w:rsidRPr="00D337F6" w:rsidRDefault="003541BC" w:rsidP="003541BC">
      <w:pPr>
        <w:widowControl/>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1.市內數據電路。</w:t>
      </w:r>
    </w:p>
    <w:p w:rsidR="003541BC" w:rsidRPr="00D337F6" w:rsidRDefault="003541BC" w:rsidP="003541BC">
      <w:pPr>
        <w:widowControl/>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2.長途數據電路。</w:t>
      </w:r>
    </w:p>
    <w:p w:rsidR="003541BC" w:rsidRPr="00D337F6" w:rsidRDefault="003541BC" w:rsidP="003541BC">
      <w:pPr>
        <w:widowControl/>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w:t>
      </w:r>
      <w:r w:rsidRPr="00D337F6">
        <w:rPr>
          <w:rFonts w:ascii="標楷體" w:eastAsia="標楷體" w:hAnsi="標楷體" w:cs="標楷體"/>
          <w:kern w:val="0"/>
          <w:sz w:val="14"/>
          <w:szCs w:val="14"/>
        </w:rPr>
        <w:t>二</w:t>
      </w:r>
      <w:r w:rsidRPr="00D337F6">
        <w:rPr>
          <w:rFonts w:ascii="標楷體" w:eastAsia="標楷體" w:hAnsi="標楷體" w:cs="標楷體" w:hint="eastAsia"/>
          <w:kern w:val="0"/>
          <w:sz w:val="14"/>
          <w:szCs w:val="14"/>
        </w:rPr>
        <w:t>）國際數據電路。</w:t>
      </w:r>
    </w:p>
    <w:p w:rsidR="003541BC" w:rsidRPr="00D337F6" w:rsidRDefault="003541BC" w:rsidP="003541BC">
      <w:pPr>
        <w:widowControl/>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二、</w:t>
      </w:r>
      <w:r w:rsidRPr="00D337F6">
        <w:rPr>
          <w:rFonts w:ascii="標楷體" w:eastAsia="標楷體" w:hAnsi="標楷體" w:cs="標楷體" w:hint="eastAsia"/>
          <w:kern w:val="0"/>
          <w:sz w:val="14"/>
          <w:szCs w:val="14"/>
        </w:rPr>
        <w:t>電視電路服務。</w:t>
      </w:r>
    </w:p>
    <w:p w:rsidR="003541BC" w:rsidRPr="00D337F6" w:rsidRDefault="003541BC" w:rsidP="003541BC">
      <w:pPr>
        <w:widowControl/>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三、</w:t>
      </w:r>
      <w:r w:rsidRPr="00D337F6">
        <w:rPr>
          <w:rFonts w:ascii="標楷體" w:eastAsia="標楷體" w:hAnsi="標楷體" w:cs="標楷體"/>
          <w:kern w:val="0"/>
          <w:sz w:val="14"/>
          <w:szCs w:val="14"/>
        </w:rPr>
        <w:t>ADSL電路服務</w:t>
      </w:r>
      <w:r w:rsidRPr="00D337F6">
        <w:rPr>
          <w:rFonts w:ascii="標楷體" w:eastAsia="標楷體" w:hAnsi="標楷體" w:cs="標楷體" w:hint="eastAsia"/>
          <w:kern w:val="0"/>
          <w:sz w:val="14"/>
          <w:szCs w:val="14"/>
        </w:rPr>
        <w:t>。</w:t>
      </w:r>
    </w:p>
    <w:p w:rsidR="003541BC" w:rsidRPr="00D337F6" w:rsidRDefault="003541BC" w:rsidP="003541BC">
      <w:pPr>
        <w:widowControl/>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四、新世代用戶光纖網路服務。</w:t>
      </w:r>
    </w:p>
    <w:p w:rsidR="003541BC" w:rsidRPr="00D337F6" w:rsidRDefault="003541BC" w:rsidP="003541BC">
      <w:pPr>
        <w:widowControl/>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五、光世代網路服務。</w:t>
      </w:r>
    </w:p>
    <w:p w:rsidR="003541BC" w:rsidRPr="00D337F6" w:rsidRDefault="003541BC" w:rsidP="003541BC">
      <w:pPr>
        <w:widowControl/>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六、電話電路服務：</w:t>
      </w:r>
    </w:p>
    <w:p w:rsidR="003541BC" w:rsidRPr="00D337F6" w:rsidRDefault="003541BC" w:rsidP="003541BC">
      <w:pPr>
        <w:widowControl/>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w:t>
      </w:r>
      <w:r w:rsidRPr="00D337F6">
        <w:rPr>
          <w:rFonts w:ascii="標楷體" w:eastAsia="標楷體" w:hAnsi="標楷體" w:cs="標楷體"/>
          <w:kern w:val="0"/>
          <w:sz w:val="14"/>
          <w:szCs w:val="14"/>
        </w:rPr>
        <w:t>一</w:t>
      </w:r>
      <w:r w:rsidRPr="00D337F6">
        <w:rPr>
          <w:rFonts w:ascii="標楷體" w:eastAsia="標楷體" w:hAnsi="標楷體" w:cs="標楷體" w:hint="eastAsia"/>
          <w:kern w:val="0"/>
          <w:sz w:val="14"/>
          <w:szCs w:val="14"/>
        </w:rPr>
        <w:t>）長途電話電路</w:t>
      </w:r>
      <w:r w:rsidRPr="00D337F6">
        <w:rPr>
          <w:rFonts w:ascii="標楷體" w:eastAsia="標楷體" w:hAnsi="標楷體" w:cs="標楷體"/>
          <w:kern w:val="0"/>
          <w:sz w:val="14"/>
          <w:szCs w:val="14"/>
        </w:rPr>
        <w:t>。</w:t>
      </w:r>
    </w:p>
    <w:p w:rsidR="003541BC" w:rsidRPr="00D337F6" w:rsidRDefault="003541BC" w:rsidP="003541BC">
      <w:pPr>
        <w:widowControl/>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w:t>
      </w:r>
      <w:r w:rsidRPr="00D337F6">
        <w:rPr>
          <w:rFonts w:ascii="標楷體" w:eastAsia="標楷體" w:hAnsi="標楷體" w:cs="標楷體"/>
          <w:kern w:val="0"/>
          <w:sz w:val="14"/>
          <w:szCs w:val="14"/>
        </w:rPr>
        <w:t>二</w:t>
      </w:r>
      <w:r w:rsidRPr="00D337F6">
        <w:rPr>
          <w:rFonts w:ascii="標楷體" w:eastAsia="標楷體" w:hAnsi="標楷體" w:cs="標楷體" w:hint="eastAsia"/>
          <w:kern w:val="0"/>
          <w:sz w:val="14"/>
          <w:szCs w:val="14"/>
        </w:rPr>
        <w:t>）國際電話電路。</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甲方為業務需要，在法令許可範圍內，經主管機關核准或備查後，得經營前項以外之服務。</w:t>
      </w:r>
    </w:p>
    <w:p w:rsidR="003541BC" w:rsidRPr="00D337F6" w:rsidRDefault="003541BC" w:rsidP="003541BC">
      <w:pPr>
        <w:snapToGrid w:val="0"/>
        <w:spacing w:line="160" w:lineRule="exact"/>
        <w:rPr>
          <w:rFonts w:ascii="標楷體" w:eastAsia="標楷體" w:hAnsi="標楷體" w:cs="Arial Unicode MS"/>
          <w:spacing w:val="-4"/>
          <w:sz w:val="14"/>
          <w:szCs w:val="14"/>
        </w:rPr>
      </w:pPr>
      <w:r w:rsidRPr="00D337F6">
        <w:rPr>
          <w:rFonts w:ascii="標楷體" w:eastAsia="標楷體" w:hAnsi="標楷體" w:cs="Arial Unicode MS" w:hint="eastAsia"/>
          <w:sz w:val="14"/>
          <w:szCs w:val="14"/>
        </w:rPr>
        <w:t xml:space="preserve">第四條之一 </w:t>
      </w:r>
      <w:r w:rsidRPr="00D337F6">
        <w:rPr>
          <w:rFonts w:ascii="標楷體" w:eastAsia="標楷體" w:hAnsi="標楷體" w:cs="Arial Unicode MS"/>
          <w:sz w:val="14"/>
          <w:szCs w:val="14"/>
        </w:rPr>
        <w:t>ADSL</w:t>
      </w:r>
      <w:r w:rsidRPr="00D337F6">
        <w:rPr>
          <w:rFonts w:ascii="標楷體" w:eastAsia="標楷體" w:hAnsi="標楷體" w:cs="Arial Unicode MS" w:hint="eastAsia"/>
          <w:sz w:val="14"/>
          <w:szCs w:val="14"/>
        </w:rPr>
        <w:t>電路服務及光世代網路服務因受距離及設備限制，供租對象為</w:t>
      </w:r>
      <w:r w:rsidRPr="00D337F6">
        <w:rPr>
          <w:rFonts w:ascii="標楷體" w:eastAsia="標楷體" w:hAnsi="標楷體" w:cs="Arial Unicode MS" w:hint="eastAsia"/>
          <w:spacing w:val="-4"/>
          <w:sz w:val="14"/>
          <w:szCs w:val="14"/>
        </w:rPr>
        <w:t>甲方採用產品技術可達之範圍為限。乙方上網另需向網際網路服務業者提出上網申請。</w:t>
      </w:r>
    </w:p>
    <w:p w:rsidR="003541BC" w:rsidRPr="00D337F6" w:rsidRDefault="003541BC" w:rsidP="003541BC">
      <w:pPr>
        <w:snapToGrid w:val="0"/>
        <w:spacing w:line="160" w:lineRule="exact"/>
        <w:rPr>
          <w:rFonts w:ascii="標楷體" w:eastAsia="標楷體" w:hAnsi="標楷體" w:cs="Arial Unicode MS"/>
          <w:sz w:val="14"/>
          <w:szCs w:val="14"/>
        </w:rPr>
      </w:pPr>
      <w:r w:rsidRPr="00D337F6">
        <w:rPr>
          <w:rFonts w:ascii="標楷體" w:eastAsia="標楷體" w:hAnsi="標楷體" w:cs="Arial Unicode MS"/>
          <w:sz w:val="14"/>
          <w:szCs w:val="14"/>
        </w:rPr>
        <w:t>ADSL</w:t>
      </w:r>
      <w:r w:rsidRPr="00D337F6">
        <w:rPr>
          <w:rFonts w:ascii="標楷體" w:eastAsia="標楷體" w:hAnsi="標楷體" w:cs="Arial Unicode MS" w:hint="eastAsia"/>
          <w:sz w:val="14"/>
          <w:szCs w:val="14"/>
        </w:rPr>
        <w:t>電路服務及光世代網路服務係遵循</w:t>
      </w:r>
      <w:r w:rsidRPr="00D337F6">
        <w:rPr>
          <w:rFonts w:ascii="標楷體" w:eastAsia="標楷體" w:hAnsi="標楷體" w:cs="Arial Unicode MS"/>
          <w:sz w:val="14"/>
          <w:szCs w:val="14"/>
        </w:rPr>
        <w:t>ITU-T</w:t>
      </w:r>
      <w:r w:rsidRPr="00D337F6">
        <w:rPr>
          <w:rFonts w:ascii="標楷體" w:eastAsia="標楷體" w:hAnsi="標楷體" w:cs="Arial Unicode MS" w:hint="eastAsia"/>
          <w:sz w:val="14"/>
          <w:szCs w:val="14"/>
        </w:rPr>
        <w:t>國際電信聯合會建議書所訂定之標準提供服務，各服務速率係指最高可提供之線路速率（L</w:t>
      </w:r>
      <w:r w:rsidRPr="00D337F6">
        <w:rPr>
          <w:rFonts w:ascii="標楷體" w:eastAsia="標楷體" w:hAnsi="標楷體" w:cs="Arial Unicode MS"/>
          <w:sz w:val="14"/>
          <w:szCs w:val="14"/>
        </w:rPr>
        <w:t xml:space="preserve">ine </w:t>
      </w:r>
      <w:r w:rsidRPr="00D337F6">
        <w:rPr>
          <w:rFonts w:ascii="標楷體" w:eastAsia="標楷體" w:hAnsi="標楷體" w:cs="Arial Unicode MS" w:hint="eastAsia"/>
          <w:sz w:val="14"/>
          <w:szCs w:val="14"/>
        </w:rPr>
        <w:t>R</w:t>
      </w:r>
      <w:r w:rsidRPr="00D337F6">
        <w:rPr>
          <w:rFonts w:ascii="標楷體" w:eastAsia="標楷體" w:hAnsi="標楷體" w:cs="Arial Unicode MS"/>
          <w:sz w:val="14"/>
          <w:szCs w:val="14"/>
        </w:rPr>
        <w:t>ate</w:t>
      </w:r>
      <w:r w:rsidRPr="00D337F6">
        <w:rPr>
          <w:rFonts w:ascii="標楷體" w:eastAsia="標楷體" w:hAnsi="標楷體" w:cs="Arial Unicode MS" w:hint="eastAsia"/>
          <w:sz w:val="14"/>
          <w:szCs w:val="14"/>
        </w:rPr>
        <w:t>），乙方實際上網傳輸資料速率</w:t>
      </w:r>
      <w:r w:rsidRPr="00D337F6">
        <w:rPr>
          <w:rFonts w:ascii="標楷體" w:eastAsia="標楷體" w:hAnsi="標楷體" w:cs="Arial Unicode MS"/>
          <w:sz w:val="14"/>
          <w:szCs w:val="14"/>
        </w:rPr>
        <w:t>(Data Rate)</w:t>
      </w:r>
      <w:r w:rsidRPr="00D337F6">
        <w:rPr>
          <w:rFonts w:ascii="標楷體" w:eastAsia="標楷體" w:hAnsi="標楷體" w:cs="Arial Unicode MS" w:hint="eastAsia"/>
          <w:sz w:val="14"/>
          <w:szCs w:val="14"/>
        </w:rPr>
        <w:t>會因上網終端設備之軟硬體、距離、乙方所在位置之環境及到訪網站之連外頻寬、同時使用加值服務等因素之影響而有所變化，因此於提供上網服務時依國際標準網路品質分類歸屬為盡力而為(</w:t>
      </w:r>
      <w:r w:rsidRPr="00D337F6">
        <w:rPr>
          <w:rFonts w:ascii="標楷體" w:eastAsia="標楷體" w:hAnsi="標楷體" w:cs="Arial Unicode MS"/>
          <w:sz w:val="14"/>
          <w:szCs w:val="14"/>
        </w:rPr>
        <w:t>Best Effort</w:t>
      </w:r>
      <w:r w:rsidRPr="00D337F6">
        <w:rPr>
          <w:rFonts w:ascii="標楷體" w:eastAsia="標楷體" w:hAnsi="標楷體" w:cs="Arial Unicode MS" w:hint="eastAsia"/>
          <w:sz w:val="14"/>
          <w:szCs w:val="14"/>
        </w:rPr>
        <w:t>)模式。</w:t>
      </w:r>
    </w:p>
    <w:p w:rsidR="003541BC" w:rsidRPr="00D337F6" w:rsidRDefault="003541BC" w:rsidP="003541BC">
      <w:pPr>
        <w:snapToGrid w:val="0"/>
        <w:spacing w:line="160" w:lineRule="exact"/>
        <w:rPr>
          <w:rFonts w:ascii="標楷體" w:eastAsia="標楷體" w:hAnsi="標楷體" w:cs="Arial Unicode MS"/>
          <w:sz w:val="14"/>
          <w:szCs w:val="14"/>
        </w:rPr>
      </w:pPr>
      <w:r w:rsidRPr="00D337F6">
        <w:rPr>
          <w:rFonts w:ascii="標楷體" w:eastAsia="標楷體" w:hAnsi="標楷體" w:cs="Arial Unicode MS" w:hint="eastAsia"/>
          <w:sz w:val="14"/>
          <w:szCs w:val="14"/>
        </w:rPr>
        <w:t>乙方申請租用</w:t>
      </w:r>
      <w:r w:rsidRPr="00D337F6">
        <w:rPr>
          <w:rFonts w:ascii="標楷體" w:eastAsia="標楷體" w:hAnsi="標楷體" w:cs="Arial Unicode MS"/>
          <w:sz w:val="14"/>
          <w:szCs w:val="14"/>
        </w:rPr>
        <w:t>ADSL</w:t>
      </w:r>
      <w:r w:rsidRPr="00D337F6">
        <w:rPr>
          <w:rFonts w:ascii="標楷體" w:eastAsia="標楷體" w:hAnsi="標楷體" w:cs="Arial Unicode MS" w:hint="eastAsia"/>
          <w:sz w:val="14"/>
          <w:szCs w:val="14"/>
        </w:rPr>
        <w:t>電路服務、光世代網路服務或申請提升</w:t>
      </w:r>
      <w:r w:rsidRPr="00D337F6">
        <w:rPr>
          <w:rFonts w:ascii="標楷體" w:eastAsia="標楷體" w:hAnsi="標楷體" w:cs="Arial Unicode MS"/>
          <w:sz w:val="14"/>
          <w:szCs w:val="14"/>
        </w:rPr>
        <w:t>ADSL</w:t>
      </w:r>
      <w:r w:rsidRPr="00D337F6">
        <w:rPr>
          <w:rFonts w:ascii="標楷體" w:eastAsia="標楷體" w:hAnsi="標楷體" w:cs="Arial Unicode MS" w:hint="eastAsia"/>
          <w:sz w:val="14"/>
          <w:szCs w:val="14"/>
        </w:rPr>
        <w:t>電路服務或光世代網路服務速率，甲方到乙方現場之裝機人員於施工報竣時，應於乙方端使用甲方電腦直接連接甲方建置於乙方之設備量測線路速率（L</w:t>
      </w:r>
      <w:r w:rsidRPr="00D337F6">
        <w:rPr>
          <w:rFonts w:ascii="標楷體" w:eastAsia="標楷體" w:hAnsi="標楷體" w:cs="Arial Unicode MS"/>
          <w:sz w:val="14"/>
          <w:szCs w:val="14"/>
        </w:rPr>
        <w:t xml:space="preserve">ine </w:t>
      </w:r>
      <w:r w:rsidRPr="00D337F6">
        <w:rPr>
          <w:rFonts w:ascii="標楷體" w:eastAsia="標楷體" w:hAnsi="標楷體" w:cs="Arial Unicode MS" w:hint="eastAsia"/>
          <w:sz w:val="14"/>
          <w:szCs w:val="14"/>
        </w:rPr>
        <w:t>R</w:t>
      </w:r>
      <w:r w:rsidRPr="00D337F6">
        <w:rPr>
          <w:rFonts w:ascii="標楷體" w:eastAsia="標楷體" w:hAnsi="標楷體" w:cs="Arial Unicode MS"/>
          <w:sz w:val="14"/>
          <w:szCs w:val="14"/>
        </w:rPr>
        <w:t>ate</w:t>
      </w:r>
      <w:r w:rsidRPr="00D337F6">
        <w:rPr>
          <w:rFonts w:ascii="標楷體" w:eastAsia="標楷體" w:hAnsi="標楷體" w:cs="Arial Unicode MS" w:hint="eastAsia"/>
          <w:sz w:val="14"/>
          <w:szCs w:val="14"/>
        </w:rPr>
        <w:t>），並將量測結果提供乙方簽認。甲方應將上網服務時乙方個人電腦系統之需求建議及每月裝機時實測之寬頻上網線路速率（L</w:t>
      </w:r>
      <w:r w:rsidRPr="00D337F6">
        <w:rPr>
          <w:rFonts w:ascii="標楷體" w:eastAsia="標楷體" w:hAnsi="標楷體" w:cs="Arial Unicode MS"/>
          <w:sz w:val="14"/>
          <w:szCs w:val="14"/>
        </w:rPr>
        <w:t xml:space="preserve">ine </w:t>
      </w:r>
      <w:r w:rsidRPr="00D337F6">
        <w:rPr>
          <w:rFonts w:ascii="標楷體" w:eastAsia="標楷體" w:hAnsi="標楷體" w:cs="Arial Unicode MS" w:hint="eastAsia"/>
          <w:sz w:val="14"/>
          <w:szCs w:val="14"/>
        </w:rPr>
        <w:t>R</w:t>
      </w:r>
      <w:r w:rsidRPr="00D337F6">
        <w:rPr>
          <w:rFonts w:ascii="標楷體" w:eastAsia="標楷體" w:hAnsi="標楷體" w:cs="Arial Unicode MS"/>
          <w:sz w:val="14"/>
          <w:szCs w:val="14"/>
        </w:rPr>
        <w:t>ate</w:t>
      </w:r>
      <w:r w:rsidRPr="00D337F6">
        <w:rPr>
          <w:rFonts w:ascii="標楷體" w:eastAsia="標楷體" w:hAnsi="標楷體" w:cs="Arial Unicode MS" w:hint="eastAsia"/>
          <w:sz w:val="14"/>
          <w:szCs w:val="14"/>
        </w:rPr>
        <w:t>）統計值公告於甲方官網</w:t>
      </w:r>
      <w:r w:rsidRPr="00D337F6">
        <w:rPr>
          <w:rFonts w:ascii="標楷體" w:eastAsia="標楷體" w:hAnsi="標楷體" w:cs="Arial Unicode MS"/>
          <w:sz w:val="14"/>
          <w:szCs w:val="14"/>
        </w:rPr>
        <w:t>(</w:t>
      </w:r>
      <w:hyperlink r:id="rId12" w:history="1">
        <w:r w:rsidRPr="00D337F6">
          <w:rPr>
            <w:rFonts w:ascii="標楷體" w:eastAsia="標楷體" w:hAnsi="標楷體" w:cs="Arial Unicode MS"/>
            <w:sz w:val="14"/>
            <w:szCs w:val="14"/>
          </w:rPr>
          <w:t>http://www.cht.com.tw/</w:t>
        </w:r>
      </w:hyperlink>
      <w:r w:rsidRPr="00D337F6">
        <w:rPr>
          <w:rFonts w:ascii="標楷體" w:eastAsia="標楷體" w:hAnsi="標楷體" w:cs="Arial Unicode MS"/>
          <w:sz w:val="14"/>
          <w:szCs w:val="14"/>
        </w:rPr>
        <w:t>)</w:t>
      </w:r>
      <w:r w:rsidRPr="00D337F6">
        <w:rPr>
          <w:rFonts w:ascii="標楷體" w:eastAsia="標楷體" w:hAnsi="標楷體" w:cs="Arial Unicode MS" w:hint="eastAsia"/>
          <w:sz w:val="14"/>
          <w:szCs w:val="14"/>
        </w:rPr>
        <w:t>。</w:t>
      </w:r>
    </w:p>
    <w:p w:rsidR="003541BC" w:rsidRPr="00D337F6" w:rsidRDefault="003541BC" w:rsidP="003541BC">
      <w:pPr>
        <w:tabs>
          <w:tab w:val="left" w:pos="1652"/>
        </w:tabs>
        <w:snapToGrid w:val="0"/>
        <w:spacing w:line="160" w:lineRule="exact"/>
        <w:rPr>
          <w:rFonts w:ascii="標楷體" w:eastAsia="標楷體" w:hAnsi="標楷體" w:cs="Arial Unicode MS"/>
          <w:sz w:val="14"/>
          <w:szCs w:val="14"/>
        </w:rPr>
      </w:pPr>
      <w:r w:rsidRPr="00D337F6">
        <w:rPr>
          <w:rFonts w:ascii="標楷體" w:eastAsia="標楷體" w:hAnsi="標楷體" w:cs="Arial Unicode MS" w:hint="eastAsia"/>
          <w:sz w:val="14"/>
          <w:szCs w:val="14"/>
        </w:rPr>
        <w:t>前項線路速率（L</w:t>
      </w:r>
      <w:r w:rsidRPr="00D337F6">
        <w:rPr>
          <w:rFonts w:ascii="標楷體" w:eastAsia="標楷體" w:hAnsi="標楷體" w:cs="Arial Unicode MS"/>
          <w:sz w:val="14"/>
          <w:szCs w:val="14"/>
        </w:rPr>
        <w:t xml:space="preserve">ine </w:t>
      </w:r>
      <w:r w:rsidRPr="00D337F6">
        <w:rPr>
          <w:rFonts w:ascii="標楷體" w:eastAsia="標楷體" w:hAnsi="標楷體" w:cs="Arial Unicode MS" w:hint="eastAsia"/>
          <w:sz w:val="14"/>
          <w:szCs w:val="14"/>
        </w:rPr>
        <w:t>R</w:t>
      </w:r>
      <w:r w:rsidRPr="00D337F6">
        <w:rPr>
          <w:rFonts w:ascii="標楷體" w:eastAsia="標楷體" w:hAnsi="標楷體" w:cs="Arial Unicode MS"/>
          <w:sz w:val="14"/>
          <w:szCs w:val="14"/>
        </w:rPr>
        <w:t>ate</w:t>
      </w:r>
      <w:r w:rsidRPr="00D337F6">
        <w:rPr>
          <w:rFonts w:ascii="標楷體" w:eastAsia="標楷體" w:hAnsi="標楷體" w:cs="Arial Unicode MS" w:hint="eastAsia"/>
          <w:sz w:val="14"/>
          <w:szCs w:val="14"/>
        </w:rPr>
        <w:t>）之量測範圍為從甲方裝置於乙方之設備至甲方電信機房設備間之速率。</w:t>
      </w:r>
    </w:p>
    <w:p w:rsidR="003541BC" w:rsidRPr="00D337F6" w:rsidRDefault="003541BC" w:rsidP="003541BC">
      <w:pPr>
        <w:snapToGrid w:val="0"/>
        <w:spacing w:line="160" w:lineRule="exact"/>
        <w:rPr>
          <w:rFonts w:ascii="標楷體" w:eastAsia="標楷體" w:hAnsi="標楷體"/>
          <w:b/>
          <w:sz w:val="14"/>
          <w:szCs w:val="14"/>
        </w:rPr>
      </w:pPr>
      <w:r w:rsidRPr="00D337F6">
        <w:rPr>
          <w:rFonts w:ascii="標楷體" w:eastAsia="標楷體" w:hAnsi="標楷體" w:hint="eastAsia"/>
          <w:b/>
          <w:sz w:val="14"/>
          <w:szCs w:val="14"/>
        </w:rPr>
        <w:t>第二章  申請程序</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 xml:space="preserve">第五條 </w:t>
      </w:r>
      <w:r w:rsidRPr="00D337F6">
        <w:rPr>
          <w:rFonts w:ascii="標楷體" w:eastAsia="標楷體" w:hAnsi="標楷體" w:cs="標楷體"/>
          <w:kern w:val="0"/>
          <w:sz w:val="14"/>
          <w:szCs w:val="14"/>
        </w:rPr>
        <w:t>本業務使用權利之歸屬，以本業務申請書內所載乙方之名稱為準。</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 xml:space="preserve">第六條 </w:t>
      </w:r>
      <w:r w:rsidRPr="00D337F6">
        <w:rPr>
          <w:rFonts w:ascii="標楷體" w:eastAsia="標楷體" w:hAnsi="標楷體" w:cs="Arial Unicode MS" w:hint="eastAsia"/>
          <w:sz w:val="14"/>
          <w:szCs w:val="14"/>
        </w:rPr>
        <w:t>乙方辦理申請手續時，應由申請人將乙方名稱及其代表人之姓名據實填寫全名於本業務申請書，並簽名或加蓋與乙方名稱文字相同之印章。乙方不得以二個以上名稱登記。</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自然人</w:t>
      </w:r>
      <w:r w:rsidRPr="00D337F6">
        <w:rPr>
          <w:rFonts w:ascii="標楷體" w:eastAsia="標楷體" w:hAnsi="標楷體" w:cs="Arial Unicode MS" w:hint="eastAsia"/>
          <w:sz w:val="14"/>
          <w:szCs w:val="14"/>
        </w:rPr>
        <w:t>應檢附</w:t>
      </w:r>
      <w:r w:rsidRPr="00D337F6">
        <w:rPr>
          <w:rFonts w:ascii="標楷體" w:eastAsia="標楷體" w:hAnsi="標楷體" w:hint="eastAsia"/>
          <w:sz w:val="14"/>
          <w:szCs w:val="14"/>
        </w:rPr>
        <w:t>身分證明文件正本及足資辨識身分之第二證明文件正本；法人及非法人團體、商號應檢附</w:t>
      </w:r>
      <w:r w:rsidRPr="00D337F6">
        <w:rPr>
          <w:rFonts w:ascii="標楷體" w:eastAsia="標楷體" w:hAnsi="標楷體" w:cs="標楷體" w:hint="eastAsia"/>
          <w:kern w:val="0"/>
          <w:sz w:val="14"/>
          <w:szCs w:val="14"/>
        </w:rPr>
        <w:t>政府</w:t>
      </w:r>
      <w:r w:rsidRPr="00D337F6">
        <w:rPr>
          <w:rFonts w:ascii="標楷體" w:eastAsia="標楷體" w:hAnsi="標楷體" w:hint="eastAsia"/>
          <w:sz w:val="14"/>
          <w:szCs w:val="14"/>
        </w:rPr>
        <w:t>主管機關核發之法人證明文件、商業登記證明文件或其他證明文件正本及</w:t>
      </w:r>
      <w:r w:rsidRPr="00D337F6">
        <w:rPr>
          <w:rFonts w:ascii="標楷體" w:eastAsia="標楷體" w:hAnsi="標楷體" w:cs="Arial Unicode MS" w:hint="eastAsia"/>
          <w:sz w:val="14"/>
          <w:szCs w:val="14"/>
        </w:rPr>
        <w:t>代表人之身分證明文件正本</w:t>
      </w:r>
      <w:r w:rsidRPr="00D337F6">
        <w:rPr>
          <w:rFonts w:ascii="標楷體" w:eastAsia="標楷體" w:hAnsi="標楷體" w:cs="標楷體"/>
          <w:kern w:val="0"/>
          <w:sz w:val="14"/>
          <w:szCs w:val="14"/>
        </w:rPr>
        <w:t>，以供核對。但政府機關、公立學校及公營事業機構得以正式公文替代。</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kern w:val="0"/>
          <w:sz w:val="14"/>
          <w:szCs w:val="14"/>
        </w:rPr>
        <w:t>乙方之名稱及其證照如有不實致發生任何糾紛時，由行為人自行負責。</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 xml:space="preserve">第七條 </w:t>
      </w:r>
      <w:r w:rsidRPr="00D337F6">
        <w:rPr>
          <w:rFonts w:ascii="標楷體" w:eastAsia="標楷體" w:hAnsi="標楷體" w:cs="標楷體"/>
          <w:kern w:val="0"/>
          <w:sz w:val="14"/>
          <w:szCs w:val="14"/>
        </w:rPr>
        <w:t>乙方為無行為能力人或限制行為能力人，辦理申請時應檢</w:t>
      </w:r>
      <w:r w:rsidRPr="00D337F6">
        <w:rPr>
          <w:rFonts w:ascii="標楷體" w:eastAsia="標楷體" w:hAnsi="標楷體" w:cs="標楷體" w:hint="eastAsia"/>
          <w:kern w:val="0"/>
          <w:sz w:val="14"/>
          <w:szCs w:val="14"/>
        </w:rPr>
        <w:t>附</w:t>
      </w:r>
      <w:r w:rsidRPr="00D337F6">
        <w:rPr>
          <w:rFonts w:ascii="標楷體" w:eastAsia="標楷體" w:hAnsi="標楷體" w:cs="標楷體"/>
          <w:kern w:val="0"/>
          <w:sz w:val="14"/>
          <w:szCs w:val="14"/>
        </w:rPr>
        <w:t>法定代理人之書面同意書，其同意書並應載明乙方如有積欠甲方費用時，其法定代理人願負連帶清償責任。</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kern w:val="0"/>
          <w:sz w:val="14"/>
          <w:szCs w:val="14"/>
        </w:rPr>
        <w:t>前項</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未經法定代理人書面同意者，甲方不受理其申請。</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 xml:space="preserve">第八條 </w:t>
      </w:r>
      <w:r w:rsidRPr="00D337F6">
        <w:rPr>
          <w:rFonts w:ascii="標楷體" w:eastAsia="標楷體" w:hAnsi="標楷體" w:cs="標楷體"/>
          <w:kern w:val="0"/>
          <w:sz w:val="14"/>
          <w:szCs w:val="14"/>
        </w:rPr>
        <w:t>乙方委託代理人辦理申請手續時，除需檢附</w:t>
      </w:r>
      <w:r w:rsidRPr="00D337F6">
        <w:rPr>
          <w:rFonts w:ascii="標楷體" w:eastAsia="標楷體" w:hAnsi="標楷體" w:cs="標楷體" w:hint="eastAsia"/>
          <w:kern w:val="0"/>
          <w:sz w:val="14"/>
          <w:szCs w:val="14"/>
        </w:rPr>
        <w:t>第六條規定之</w:t>
      </w:r>
      <w:r w:rsidRPr="00D337F6">
        <w:rPr>
          <w:rFonts w:ascii="標楷體" w:eastAsia="標楷體" w:hAnsi="標楷體" w:cs="標楷體"/>
          <w:kern w:val="0"/>
          <w:sz w:val="14"/>
          <w:szCs w:val="14"/>
        </w:rPr>
        <w:t>證明文件外，該代理人並應出示身分證明文件正本及足資辨識身分之第二證明文件正本及委託書。代理人代辦之行為，其效力及於乙方本人，由乙方負履行契約責任。</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 xml:space="preserve">第九條 </w:t>
      </w:r>
      <w:r w:rsidRPr="00D337F6">
        <w:rPr>
          <w:rFonts w:ascii="標楷體" w:eastAsia="標楷體" w:hAnsi="標楷體" w:cs="標楷體"/>
          <w:kern w:val="0"/>
          <w:sz w:val="14"/>
          <w:szCs w:val="14"/>
        </w:rPr>
        <w:t>乙方及其委託之代理人應就其於申請書中所填之相關資料、檢附或出示之文件、資料證明等之真實及正確性負法律責任。</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 xml:space="preserve">第十條 </w:t>
      </w:r>
      <w:r w:rsidRPr="00D337F6">
        <w:rPr>
          <w:rFonts w:ascii="標楷體" w:eastAsia="標楷體" w:hAnsi="標楷體" w:cs="標楷體"/>
          <w:kern w:val="0"/>
          <w:sz w:val="14"/>
          <w:szCs w:val="14"/>
        </w:rPr>
        <w:t>有下列情形之一者，</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得拒絕</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申請租用本業務，並將原因通知</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一、經</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書面通知限期繳費而逾期不繳。</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二、申請書內所填資料不實且</w:t>
      </w:r>
      <w:r w:rsidRPr="00D337F6">
        <w:rPr>
          <w:rFonts w:ascii="標楷體" w:eastAsia="標楷體" w:hAnsi="標楷體" w:cs="標楷體"/>
          <w:kern w:val="0"/>
          <w:sz w:val="14"/>
          <w:szCs w:val="14"/>
        </w:rPr>
        <w:t>逾期</w:t>
      </w:r>
      <w:r w:rsidRPr="00D337F6">
        <w:rPr>
          <w:rFonts w:ascii="標楷體" w:eastAsia="標楷體" w:hAnsi="標楷體" w:cs="標楷體" w:hint="eastAsia"/>
          <w:kern w:val="0"/>
          <w:sz w:val="14"/>
          <w:szCs w:val="14"/>
        </w:rPr>
        <w:t>不補正者。</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三、</w:t>
      </w:r>
      <w:r w:rsidRPr="00D337F6">
        <w:rPr>
          <w:rFonts w:ascii="標楷體" w:eastAsia="標楷體" w:hAnsi="標楷體" w:cs="標楷體"/>
          <w:kern w:val="0"/>
          <w:sz w:val="14"/>
          <w:szCs w:val="14"/>
        </w:rPr>
        <w:t>其他依法規不得為申請</w:t>
      </w:r>
      <w:r w:rsidRPr="00D337F6">
        <w:rPr>
          <w:rFonts w:ascii="標楷體" w:eastAsia="標楷體" w:hAnsi="標楷體" w:hint="eastAsia"/>
          <w:bCs/>
          <w:sz w:val="14"/>
          <w:szCs w:val="14"/>
        </w:rPr>
        <w:t>或租用電路之地點不得設置建築物者</w:t>
      </w:r>
      <w:r w:rsidRPr="00D337F6">
        <w:rPr>
          <w:rFonts w:ascii="標楷體" w:eastAsia="標楷體" w:hAnsi="標楷體" w:cs="標楷體" w:hint="eastAsia"/>
          <w:kern w:val="0"/>
          <w:sz w:val="14"/>
          <w:szCs w:val="14"/>
        </w:rPr>
        <w:t>。</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四</w:t>
      </w:r>
      <w:r w:rsidRPr="00D337F6">
        <w:rPr>
          <w:rFonts w:ascii="標楷體" w:eastAsia="標楷體" w:hAnsi="標楷體" w:cs="標楷體"/>
          <w:kern w:val="0"/>
          <w:sz w:val="14"/>
          <w:szCs w:val="14"/>
        </w:rPr>
        <w:t>、</w:t>
      </w:r>
      <w:r w:rsidRPr="00D337F6">
        <w:rPr>
          <w:rFonts w:ascii="標楷體" w:eastAsia="標楷體" w:hAnsi="標楷體" w:hint="eastAsia"/>
          <w:sz w:val="14"/>
          <w:szCs w:val="14"/>
        </w:rPr>
        <w:t>租用電路地址欠詳且無法補正者。</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hint="eastAsia"/>
          <w:kern w:val="0"/>
          <w:sz w:val="14"/>
          <w:szCs w:val="14"/>
        </w:rPr>
        <w:t>五</w:t>
      </w:r>
      <w:r w:rsidRPr="00D337F6">
        <w:rPr>
          <w:rFonts w:ascii="標楷體" w:eastAsia="標楷體" w:hAnsi="標楷體" w:hint="eastAsia"/>
          <w:sz w:val="14"/>
          <w:szCs w:val="14"/>
        </w:rPr>
        <w:t>、申請租用電路地址係屬缺線區，無法在一個月內供裝。</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因欠費拆</w:t>
      </w:r>
      <w:r w:rsidRPr="00D337F6">
        <w:rPr>
          <w:rFonts w:ascii="標楷體" w:eastAsia="標楷體" w:hAnsi="標楷體" w:cs="標楷體" w:hint="eastAsia"/>
          <w:kern w:val="0"/>
          <w:sz w:val="14"/>
          <w:szCs w:val="14"/>
        </w:rPr>
        <w:t>除電路</w:t>
      </w:r>
      <w:r w:rsidRPr="00D337F6">
        <w:rPr>
          <w:rFonts w:ascii="標楷體" w:eastAsia="標楷體" w:hAnsi="標楷體" w:cs="標楷體"/>
          <w:kern w:val="0"/>
          <w:sz w:val="14"/>
          <w:szCs w:val="14"/>
        </w:rPr>
        <w:t>且尚未清償欠費，若申請新</w:t>
      </w:r>
      <w:r w:rsidRPr="00D337F6">
        <w:rPr>
          <w:rFonts w:ascii="標楷體" w:eastAsia="標楷體" w:hAnsi="標楷體" w:cs="標楷體" w:hint="eastAsia"/>
          <w:kern w:val="0"/>
          <w:sz w:val="14"/>
          <w:szCs w:val="14"/>
        </w:rPr>
        <w:t>租用電路</w:t>
      </w:r>
      <w:r w:rsidRPr="00D337F6">
        <w:rPr>
          <w:rFonts w:ascii="標楷體" w:eastAsia="標楷體" w:hAnsi="標楷體" w:cs="標楷體"/>
          <w:kern w:val="0"/>
          <w:sz w:val="14"/>
          <w:szCs w:val="14"/>
        </w:rPr>
        <w:t>或復</w:t>
      </w:r>
      <w:r w:rsidRPr="00D337F6">
        <w:rPr>
          <w:rFonts w:ascii="標楷體" w:eastAsia="標楷體" w:hAnsi="標楷體" w:cs="標楷體" w:hint="eastAsia"/>
          <w:kern w:val="0"/>
          <w:sz w:val="14"/>
          <w:szCs w:val="14"/>
        </w:rPr>
        <w:t>租用電路</w:t>
      </w:r>
      <w:r w:rsidRPr="00D337F6">
        <w:rPr>
          <w:rFonts w:ascii="標楷體" w:eastAsia="標楷體" w:hAnsi="標楷體" w:cs="標楷體"/>
          <w:kern w:val="0"/>
          <w:sz w:val="14"/>
          <w:szCs w:val="14"/>
        </w:rPr>
        <w:t>時，</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得要求其清償欠費後，再予辦理。</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對</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拒絕其申請如有異議者，得於六日內向</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申請複查。</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應於</w:t>
      </w:r>
      <w:r w:rsidRPr="00D337F6">
        <w:rPr>
          <w:rFonts w:ascii="標楷體" w:eastAsia="標楷體" w:hAnsi="標楷體" w:cs="標楷體" w:hint="eastAsia"/>
          <w:kern w:val="0"/>
          <w:sz w:val="14"/>
          <w:szCs w:val="14"/>
        </w:rPr>
        <w:t>六</w:t>
      </w:r>
      <w:r w:rsidRPr="00D337F6">
        <w:rPr>
          <w:rFonts w:ascii="標楷體" w:eastAsia="標楷體" w:hAnsi="標楷體" w:cs="標楷體"/>
          <w:kern w:val="0"/>
          <w:sz w:val="14"/>
          <w:szCs w:val="14"/>
        </w:rPr>
        <w:t>日內將複查結果通知</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 xml:space="preserve">第十一條 </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租用本業務之各服務項目其最短期間</w:t>
      </w:r>
      <w:r w:rsidRPr="00D337F6">
        <w:rPr>
          <w:rFonts w:ascii="標楷體" w:eastAsia="標楷體" w:hAnsi="標楷體" w:cs="標楷體" w:hint="eastAsia"/>
          <w:kern w:val="0"/>
          <w:sz w:val="14"/>
          <w:szCs w:val="14"/>
        </w:rPr>
        <w:t>規定如下：</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一、</w:t>
      </w:r>
      <w:r w:rsidRPr="00D337F6">
        <w:rPr>
          <w:rFonts w:ascii="標楷體" w:eastAsia="標楷體" w:hAnsi="標楷體"/>
          <w:sz w:val="14"/>
          <w:szCs w:val="14"/>
        </w:rPr>
        <w:t>一般租用：</w:t>
      </w:r>
      <w:r w:rsidRPr="00D337F6">
        <w:rPr>
          <w:rFonts w:ascii="標楷體" w:eastAsia="標楷體" w:hAnsi="標楷體" w:hint="eastAsia"/>
          <w:sz w:val="14"/>
          <w:szCs w:val="14"/>
        </w:rPr>
        <w:t>租用期間連續滿一個月以上者。</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二、</w:t>
      </w:r>
      <w:r w:rsidRPr="00D337F6">
        <w:rPr>
          <w:rFonts w:ascii="標楷體" w:eastAsia="標楷體" w:hAnsi="標楷體"/>
          <w:sz w:val="14"/>
          <w:szCs w:val="14"/>
        </w:rPr>
        <w:t>臨時租用：</w:t>
      </w:r>
      <w:r w:rsidRPr="00D337F6">
        <w:rPr>
          <w:rFonts w:ascii="標楷體" w:eastAsia="標楷體" w:hAnsi="標楷體" w:hint="eastAsia"/>
          <w:sz w:val="14"/>
          <w:szCs w:val="14"/>
        </w:rPr>
        <w:t>租用期間不滿一個月者。</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三、國際電路及</w:t>
      </w:r>
      <w:r w:rsidRPr="00D337F6">
        <w:rPr>
          <w:rFonts w:ascii="標楷體" w:eastAsia="標楷體" w:hAnsi="標楷體"/>
          <w:sz w:val="14"/>
          <w:szCs w:val="14"/>
        </w:rPr>
        <w:t>專案建設：</w:t>
      </w:r>
      <w:r w:rsidRPr="00D337F6">
        <w:rPr>
          <w:rFonts w:ascii="標楷體" w:eastAsia="標楷體" w:hAnsi="標楷體" w:hint="eastAsia"/>
          <w:sz w:val="14"/>
          <w:szCs w:val="14"/>
        </w:rPr>
        <w:t>依雙方之約定。</w:t>
      </w:r>
    </w:p>
    <w:p w:rsidR="003541BC" w:rsidRPr="00D337F6" w:rsidRDefault="003541BC" w:rsidP="003541BC">
      <w:pPr>
        <w:spacing w:line="160" w:lineRule="exact"/>
        <w:rPr>
          <w:rFonts w:ascii="標楷體" w:eastAsia="標楷體" w:hAnsi="標楷體"/>
          <w:snapToGrid w:val="0"/>
          <w:sz w:val="14"/>
          <w:szCs w:val="14"/>
        </w:rPr>
      </w:pPr>
      <w:r w:rsidRPr="00D337F6">
        <w:rPr>
          <w:rFonts w:ascii="標楷體" w:eastAsia="標楷體" w:hAnsi="標楷體" w:hint="eastAsia"/>
          <w:snapToGrid w:val="0"/>
          <w:sz w:val="14"/>
          <w:szCs w:val="14"/>
        </w:rPr>
        <w:t>乙方申請臨時租用，以甲方可以調度之現有電路供租，不須另行建設為限。</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hint="eastAsia"/>
          <w:snapToGrid w:val="0"/>
          <w:sz w:val="14"/>
          <w:szCs w:val="14"/>
        </w:rPr>
        <w:t>甲方得</w:t>
      </w:r>
      <w:r w:rsidRPr="00D337F6">
        <w:rPr>
          <w:rFonts w:ascii="標楷體" w:eastAsia="標楷體" w:hAnsi="標楷體" w:cs="標楷體" w:hint="eastAsia"/>
          <w:kern w:val="0"/>
          <w:sz w:val="14"/>
          <w:szCs w:val="14"/>
        </w:rPr>
        <w:t>考量</w:t>
      </w:r>
      <w:r w:rsidRPr="00D337F6">
        <w:rPr>
          <w:rFonts w:ascii="標楷體" w:eastAsia="標楷體" w:hAnsi="標楷體" w:hint="eastAsia"/>
          <w:snapToGrid w:val="0"/>
          <w:sz w:val="14"/>
          <w:szCs w:val="14"/>
        </w:rPr>
        <w:t>乙方權益，視業務性質或配合乙方特殊需要</w:t>
      </w:r>
      <w:r w:rsidRPr="00D337F6">
        <w:rPr>
          <w:rFonts w:ascii="標楷體" w:eastAsia="標楷體" w:hAnsi="標楷體" w:hint="eastAsia"/>
          <w:sz w:val="14"/>
          <w:szCs w:val="14"/>
        </w:rPr>
        <w:t>另行</w:t>
      </w:r>
      <w:r w:rsidRPr="00D337F6">
        <w:rPr>
          <w:rFonts w:ascii="標楷體" w:eastAsia="標楷體" w:hAnsi="標楷體" w:hint="eastAsia"/>
          <w:snapToGrid w:val="0"/>
          <w:sz w:val="14"/>
          <w:szCs w:val="14"/>
        </w:rPr>
        <w:t>簽訂租用期間。</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 xml:space="preserve">第十二條 </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依規定繳</w:t>
      </w:r>
      <w:r w:rsidRPr="00D337F6">
        <w:rPr>
          <w:rFonts w:ascii="標楷體" w:eastAsia="標楷體" w:hAnsi="標楷體" w:cs="標楷體" w:hint="eastAsia"/>
          <w:kern w:val="0"/>
          <w:sz w:val="14"/>
          <w:szCs w:val="14"/>
        </w:rPr>
        <w:t>納</w:t>
      </w:r>
      <w:r w:rsidRPr="00D337F6">
        <w:rPr>
          <w:rFonts w:ascii="標楷體" w:eastAsia="標楷體" w:hAnsi="標楷體" w:cs="標楷體"/>
          <w:kern w:val="0"/>
          <w:sz w:val="14"/>
          <w:szCs w:val="14"/>
        </w:rPr>
        <w:t>ADSL</w:t>
      </w:r>
      <w:r w:rsidRPr="00D337F6">
        <w:rPr>
          <w:rFonts w:ascii="標楷體" w:eastAsia="標楷體" w:hAnsi="標楷體" w:cs="標楷體" w:hint="eastAsia"/>
          <w:kern w:val="0"/>
          <w:sz w:val="14"/>
          <w:szCs w:val="14"/>
        </w:rPr>
        <w:t>電路或光世代網路之電路</w:t>
      </w:r>
      <w:r w:rsidRPr="00D337F6">
        <w:rPr>
          <w:rFonts w:ascii="標楷體" w:eastAsia="標楷體" w:hAnsi="標楷體" w:cs="標楷體"/>
          <w:kern w:val="0"/>
          <w:sz w:val="14"/>
          <w:szCs w:val="14"/>
        </w:rPr>
        <w:t>費</w:t>
      </w:r>
      <w:r w:rsidRPr="00D337F6">
        <w:rPr>
          <w:rFonts w:ascii="標楷體" w:eastAsia="標楷體" w:hAnsi="標楷體" w:cs="標楷體" w:hint="eastAsia"/>
          <w:kern w:val="0"/>
          <w:sz w:val="14"/>
          <w:szCs w:val="14"/>
        </w:rPr>
        <w:t>用</w:t>
      </w:r>
      <w:r w:rsidRPr="00D337F6">
        <w:rPr>
          <w:rFonts w:ascii="標楷體" w:eastAsia="標楷體" w:hAnsi="標楷體" w:cs="標楷體"/>
          <w:kern w:val="0"/>
          <w:sz w:val="14"/>
          <w:szCs w:val="14"/>
        </w:rPr>
        <w:t>後</w:t>
      </w:r>
      <w:r w:rsidRPr="00D337F6">
        <w:rPr>
          <w:rFonts w:ascii="標楷體" w:eastAsia="標楷體" w:hAnsi="標楷體" w:cs="標楷體" w:hint="eastAsia"/>
          <w:kern w:val="0"/>
          <w:sz w:val="14"/>
          <w:szCs w:val="14"/>
        </w:rPr>
        <w:t>，甲方應自繳費之次日起算二個工作</w:t>
      </w:r>
      <w:r w:rsidRPr="00D337F6">
        <w:rPr>
          <w:rFonts w:ascii="標楷體" w:eastAsia="標楷體" w:hAnsi="標楷體" w:cs="標楷體"/>
          <w:kern w:val="0"/>
          <w:sz w:val="14"/>
          <w:szCs w:val="14"/>
        </w:rPr>
        <w:t>日內使其通信</w:t>
      </w:r>
      <w:r w:rsidRPr="00D337F6">
        <w:rPr>
          <w:rFonts w:ascii="標楷體" w:eastAsia="標楷體" w:hAnsi="標楷體" w:cs="標楷體" w:hint="eastAsia"/>
          <w:kern w:val="0"/>
          <w:sz w:val="14"/>
          <w:szCs w:val="14"/>
        </w:rPr>
        <w:t>。但因</w:t>
      </w:r>
      <w:r w:rsidRPr="00D337F6">
        <w:rPr>
          <w:rFonts w:ascii="標楷體" w:eastAsia="標楷體" w:hAnsi="標楷體" w:cs="標楷體"/>
          <w:kern w:val="0"/>
          <w:sz w:val="14"/>
          <w:szCs w:val="14"/>
        </w:rPr>
        <w:t>機線設備欠缺</w:t>
      </w:r>
      <w:r w:rsidRPr="00D337F6">
        <w:rPr>
          <w:rFonts w:ascii="標楷體" w:eastAsia="標楷體" w:hAnsi="標楷體" w:cs="標楷體" w:hint="eastAsia"/>
          <w:kern w:val="0"/>
          <w:sz w:val="14"/>
          <w:szCs w:val="14"/>
        </w:rPr>
        <w:t>、山區、偏遠地區、不可抗力</w:t>
      </w:r>
      <w:r w:rsidRPr="00D337F6">
        <w:rPr>
          <w:rFonts w:ascii="標楷體" w:eastAsia="標楷體" w:hAnsi="標楷體" w:cs="標楷體"/>
          <w:kern w:val="0"/>
          <w:sz w:val="14"/>
          <w:szCs w:val="14"/>
        </w:rPr>
        <w:t>或</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因素等特殊原因得予延期。</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依規定繳</w:t>
      </w:r>
      <w:r w:rsidRPr="00D337F6">
        <w:rPr>
          <w:rFonts w:ascii="標楷體" w:eastAsia="標楷體" w:hAnsi="標楷體" w:cs="標楷體" w:hint="eastAsia"/>
          <w:kern w:val="0"/>
          <w:sz w:val="14"/>
          <w:szCs w:val="14"/>
        </w:rPr>
        <w:t>納其他電路</w:t>
      </w:r>
      <w:r w:rsidRPr="00D337F6">
        <w:rPr>
          <w:rFonts w:ascii="標楷體" w:eastAsia="標楷體" w:hAnsi="標楷體" w:cs="標楷體"/>
          <w:kern w:val="0"/>
          <w:sz w:val="14"/>
          <w:szCs w:val="14"/>
        </w:rPr>
        <w:t>費</w:t>
      </w:r>
      <w:r w:rsidRPr="00D337F6">
        <w:rPr>
          <w:rFonts w:ascii="標楷體" w:eastAsia="標楷體" w:hAnsi="標楷體" w:cs="標楷體" w:hint="eastAsia"/>
          <w:kern w:val="0"/>
          <w:sz w:val="14"/>
          <w:szCs w:val="14"/>
        </w:rPr>
        <w:t>用</w:t>
      </w:r>
      <w:r w:rsidRPr="00D337F6">
        <w:rPr>
          <w:rFonts w:ascii="標楷體" w:eastAsia="標楷體" w:hAnsi="標楷體" w:cs="標楷體"/>
          <w:kern w:val="0"/>
          <w:sz w:val="14"/>
          <w:szCs w:val="14"/>
        </w:rPr>
        <w:t>後</w:t>
      </w:r>
      <w:r w:rsidRPr="00D337F6">
        <w:rPr>
          <w:rFonts w:ascii="標楷體" w:eastAsia="標楷體" w:hAnsi="標楷體" w:cs="標楷體" w:hint="eastAsia"/>
          <w:kern w:val="0"/>
          <w:sz w:val="14"/>
          <w:szCs w:val="14"/>
        </w:rPr>
        <w:t>，甲方應依固定通信業務服務品質規範之客戶服務品質項目指標中專線申裝移日程內使其開通。但因</w:t>
      </w:r>
      <w:r w:rsidRPr="00D337F6">
        <w:rPr>
          <w:rFonts w:ascii="標楷體" w:eastAsia="標楷體" w:hAnsi="標楷體" w:cs="標楷體"/>
          <w:kern w:val="0"/>
          <w:sz w:val="14"/>
          <w:szCs w:val="14"/>
        </w:rPr>
        <w:t>機線設備欠缺</w:t>
      </w:r>
      <w:r w:rsidRPr="00D337F6">
        <w:rPr>
          <w:rFonts w:ascii="標楷體" w:eastAsia="標楷體" w:hAnsi="標楷體" w:cs="標楷體" w:hint="eastAsia"/>
          <w:kern w:val="0"/>
          <w:sz w:val="14"/>
          <w:szCs w:val="14"/>
        </w:rPr>
        <w:t>、山區、偏遠地區、不可抗力</w:t>
      </w:r>
      <w:r w:rsidRPr="00D337F6">
        <w:rPr>
          <w:rFonts w:ascii="標楷體" w:eastAsia="標楷體" w:hAnsi="標楷體" w:cs="標楷體"/>
          <w:kern w:val="0"/>
          <w:sz w:val="14"/>
          <w:szCs w:val="14"/>
        </w:rPr>
        <w:t>或</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因素等特殊原因得予延期。</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應將前項延期原因及預定通信日期通知</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如不同意延期者，應於收到通知後</w:t>
      </w:r>
      <w:r w:rsidRPr="00D337F6">
        <w:rPr>
          <w:rFonts w:ascii="標楷體" w:eastAsia="標楷體" w:hAnsi="標楷體" w:cs="標楷體" w:hint="eastAsia"/>
          <w:kern w:val="0"/>
          <w:sz w:val="14"/>
          <w:szCs w:val="14"/>
        </w:rPr>
        <w:t>七</w:t>
      </w:r>
      <w:r w:rsidRPr="00D337F6">
        <w:rPr>
          <w:rFonts w:ascii="標楷體" w:eastAsia="標楷體" w:hAnsi="標楷體" w:cs="標楷體"/>
          <w:kern w:val="0"/>
          <w:sz w:val="14"/>
          <w:szCs w:val="14"/>
        </w:rPr>
        <w:t>日內，向</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辦理終止租用及退費手續。逾期未辦理者，視為同意延期。</w:t>
      </w:r>
    </w:p>
    <w:p w:rsidR="003541BC" w:rsidRPr="00D337F6" w:rsidRDefault="003541BC" w:rsidP="003541BC">
      <w:pPr>
        <w:snapToGrid w:val="0"/>
        <w:spacing w:line="160" w:lineRule="exact"/>
        <w:rPr>
          <w:rFonts w:ascii="標楷體" w:eastAsia="標楷體" w:hAnsi="標楷體"/>
          <w:b/>
          <w:sz w:val="14"/>
          <w:szCs w:val="14"/>
        </w:rPr>
      </w:pPr>
      <w:r w:rsidRPr="00D337F6">
        <w:rPr>
          <w:rFonts w:ascii="標楷體" w:eastAsia="標楷體" w:hAnsi="標楷體" w:hint="eastAsia"/>
          <w:b/>
          <w:sz w:val="14"/>
          <w:szCs w:val="14"/>
        </w:rPr>
        <w:lastRenderedPageBreak/>
        <w:t>第三章  異動程序</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 xml:space="preserve">第十三條 </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申請本</w:t>
      </w:r>
      <w:r w:rsidRPr="00D337F6">
        <w:rPr>
          <w:rFonts w:ascii="標楷體" w:eastAsia="標楷體" w:hAnsi="標楷體" w:cs="標楷體" w:hint="eastAsia"/>
          <w:kern w:val="0"/>
          <w:sz w:val="14"/>
          <w:szCs w:val="14"/>
        </w:rPr>
        <w:t>業務</w:t>
      </w:r>
      <w:r w:rsidRPr="00D337F6">
        <w:rPr>
          <w:rFonts w:ascii="標楷體" w:eastAsia="標楷體" w:hAnsi="標楷體" w:cs="標楷體"/>
          <w:kern w:val="0"/>
          <w:sz w:val="14"/>
          <w:szCs w:val="14"/>
        </w:rPr>
        <w:t>之異動事項，除依本</w:t>
      </w:r>
      <w:r w:rsidRPr="00D337F6">
        <w:rPr>
          <w:rFonts w:ascii="標楷體" w:eastAsia="標楷體" w:hAnsi="標楷體" w:cs="標楷體" w:hint="eastAsia"/>
          <w:kern w:val="0"/>
          <w:sz w:val="14"/>
          <w:szCs w:val="14"/>
        </w:rPr>
        <w:t>服務契約</w:t>
      </w:r>
      <w:r w:rsidRPr="00D337F6">
        <w:rPr>
          <w:rFonts w:ascii="標楷體" w:eastAsia="標楷體" w:hAnsi="標楷體" w:cs="標楷體"/>
          <w:kern w:val="0"/>
          <w:sz w:val="14"/>
          <w:szCs w:val="14"/>
        </w:rPr>
        <w:t>之各項規定辦理外，得以電話或經由網際網路申請，</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如以電話或經由網際網路申請異動事項，</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得經確認其個人資料無誤後即可辦理。</w:t>
      </w:r>
    </w:p>
    <w:p w:rsidR="003541BC" w:rsidRPr="00D337F6" w:rsidRDefault="003541BC" w:rsidP="003541BC">
      <w:pPr>
        <w:spacing w:line="160" w:lineRule="exact"/>
        <w:rPr>
          <w:rFonts w:ascii="標楷體" w:eastAsia="標楷體" w:hAnsi="標楷體" w:hint="eastAsia"/>
          <w:sz w:val="14"/>
          <w:szCs w:val="14"/>
        </w:rPr>
      </w:pPr>
      <w:r w:rsidRPr="00D337F6">
        <w:rPr>
          <w:rFonts w:ascii="標楷體" w:eastAsia="標楷體" w:hAnsi="標楷體" w:hint="eastAsia"/>
          <w:sz w:val="14"/>
          <w:szCs w:val="14"/>
        </w:rPr>
        <w:t>因欠費暫停</w:t>
      </w:r>
      <w:r w:rsidRPr="00D337F6">
        <w:rPr>
          <w:rFonts w:ascii="標楷體" w:eastAsia="標楷體" w:hAnsi="標楷體" w:cs="標楷體" w:hint="eastAsia"/>
          <w:kern w:val="0"/>
          <w:sz w:val="14"/>
          <w:szCs w:val="14"/>
        </w:rPr>
        <w:t>通信</w:t>
      </w:r>
      <w:r w:rsidRPr="00D337F6">
        <w:rPr>
          <w:rFonts w:ascii="標楷體" w:eastAsia="標楷體" w:hAnsi="標楷體" w:hint="eastAsia"/>
          <w:sz w:val="14"/>
          <w:szCs w:val="14"/>
        </w:rPr>
        <w:t>且尚未清償欠費之舊用戶申請異動服務，甲方得要求其清償欠費後，再受理其申請。</w:t>
      </w:r>
    </w:p>
    <w:p w:rsidR="003541BC" w:rsidRPr="00D337F6" w:rsidRDefault="003541BC" w:rsidP="003541BC">
      <w:pPr>
        <w:tabs>
          <w:tab w:val="left" w:pos="1652"/>
        </w:tabs>
        <w:spacing w:line="160" w:lineRule="exact"/>
        <w:rPr>
          <w:rFonts w:ascii="標楷體" w:eastAsia="標楷體" w:hAnsi="標楷體" w:hint="eastAsia"/>
          <w:sz w:val="14"/>
          <w:szCs w:val="14"/>
        </w:rPr>
      </w:pPr>
      <w:r w:rsidRPr="00D337F6">
        <w:rPr>
          <w:rFonts w:ascii="標楷體" w:eastAsia="標楷體" w:hAnsi="標楷體" w:hint="eastAsia"/>
          <w:sz w:val="14"/>
          <w:szCs w:val="14"/>
        </w:rPr>
        <w:t>第十四條 乙方申請遷移電路，由甲方派工移設，移設分為下列二種：</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一、宅內移設：在同一宅內(同一門牌號碼)移動電路裝設位置者。</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二、宅外移設：將電路之裝設位置移裝至另一宅內者。</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宅外</w:t>
      </w:r>
      <w:r w:rsidRPr="00D337F6">
        <w:rPr>
          <w:rFonts w:ascii="標楷體" w:eastAsia="標楷體" w:hAnsi="標楷體" w:cs="標楷體" w:hint="eastAsia"/>
          <w:kern w:val="0"/>
          <w:sz w:val="14"/>
          <w:szCs w:val="14"/>
        </w:rPr>
        <w:t>移設</w:t>
      </w:r>
      <w:r w:rsidRPr="00D337F6">
        <w:rPr>
          <w:rFonts w:ascii="標楷體" w:eastAsia="標楷體" w:hAnsi="標楷體" w:cs="標楷體"/>
          <w:kern w:val="0"/>
          <w:sz w:val="14"/>
          <w:szCs w:val="14"/>
        </w:rPr>
        <w:t>之</w:t>
      </w:r>
      <w:r w:rsidRPr="00D337F6">
        <w:rPr>
          <w:rFonts w:ascii="標楷體" w:eastAsia="標楷體" w:hAnsi="標楷體" w:cs="標楷體" w:hint="eastAsia"/>
          <w:kern w:val="0"/>
          <w:sz w:val="14"/>
          <w:szCs w:val="14"/>
        </w:rPr>
        <w:t>新</w:t>
      </w:r>
      <w:r w:rsidRPr="00D337F6">
        <w:rPr>
          <w:rFonts w:ascii="標楷體" w:eastAsia="標楷體" w:hAnsi="標楷體" w:cs="標楷體"/>
          <w:kern w:val="0"/>
          <w:sz w:val="14"/>
          <w:szCs w:val="14"/>
        </w:rPr>
        <w:t>地址，因</w:t>
      </w:r>
      <w:r w:rsidRPr="00D337F6">
        <w:rPr>
          <w:rFonts w:ascii="標楷體" w:eastAsia="標楷體" w:hAnsi="標楷體" w:cs="標楷體" w:hint="eastAsia"/>
          <w:kern w:val="0"/>
          <w:sz w:val="14"/>
          <w:szCs w:val="14"/>
        </w:rPr>
        <w:t>缺乏電信機線設備或其他因素，甲方不能</w:t>
      </w:r>
      <w:r w:rsidRPr="00D337F6">
        <w:rPr>
          <w:rFonts w:ascii="標楷體" w:eastAsia="標楷體" w:hAnsi="標楷體" w:hint="eastAsia"/>
          <w:sz w:val="14"/>
          <w:szCs w:val="14"/>
        </w:rPr>
        <w:t>在一個月內</w:t>
      </w:r>
      <w:r w:rsidRPr="00D337F6">
        <w:rPr>
          <w:rFonts w:ascii="標楷體" w:eastAsia="標楷體" w:hAnsi="標楷體" w:cs="標楷體" w:hint="eastAsia"/>
          <w:kern w:val="0"/>
          <w:sz w:val="14"/>
          <w:szCs w:val="14"/>
        </w:rPr>
        <w:t>移設時，應於七日內將原因通知乙方，由乙方辦理原址</w:t>
      </w:r>
      <w:r w:rsidRPr="00D337F6">
        <w:rPr>
          <w:rFonts w:ascii="標楷體" w:eastAsia="標楷體" w:hAnsi="標楷體" w:hint="eastAsia"/>
          <w:sz w:val="14"/>
          <w:szCs w:val="14"/>
        </w:rPr>
        <w:t>電路免費</w:t>
      </w:r>
      <w:r w:rsidRPr="00D337F6">
        <w:rPr>
          <w:rFonts w:ascii="標楷體" w:eastAsia="標楷體" w:hAnsi="標楷體" w:cs="標楷體" w:hint="eastAsia"/>
          <w:kern w:val="0"/>
          <w:sz w:val="14"/>
          <w:szCs w:val="14"/>
        </w:rPr>
        <w:t>暫拆手續。</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 xml:space="preserve">第十五條 </w:t>
      </w:r>
      <w:r w:rsidRPr="00D337F6">
        <w:rPr>
          <w:rFonts w:ascii="標楷體" w:eastAsia="標楷體" w:hAnsi="標楷體" w:cs="標楷體" w:hint="eastAsia"/>
          <w:kern w:val="0"/>
          <w:sz w:val="14"/>
          <w:szCs w:val="14"/>
        </w:rPr>
        <w:t>乙方</w:t>
      </w:r>
      <w:r w:rsidRPr="00D337F6">
        <w:rPr>
          <w:rFonts w:ascii="標楷體" w:eastAsia="標楷體" w:hAnsi="標楷體" w:hint="eastAsia"/>
          <w:sz w:val="14"/>
          <w:szCs w:val="14"/>
        </w:rPr>
        <w:t>因故需短期停止使用本業務者，得通知甲方暫停通信，並申請保留使用權利，待需用時再通知恢復使用。</w:t>
      </w:r>
      <w:r w:rsidRPr="00D337F6">
        <w:rPr>
          <w:rFonts w:ascii="標楷體" w:eastAsia="標楷體" w:hAnsi="標楷體" w:cs="標楷體" w:hint="eastAsia"/>
          <w:kern w:val="0"/>
          <w:sz w:val="14"/>
          <w:szCs w:val="14"/>
        </w:rPr>
        <w:t>暫停通信期間之月租費依第二十九條規定辦理</w:t>
      </w:r>
      <w:r w:rsidRPr="00D337F6">
        <w:rPr>
          <w:rFonts w:ascii="標楷體" w:eastAsia="標楷體" w:hAnsi="標楷體" w:cs="標楷體"/>
          <w:kern w:val="0"/>
          <w:sz w:val="14"/>
          <w:szCs w:val="14"/>
        </w:rPr>
        <w:t>。</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第十六條 乙方</w:t>
      </w:r>
      <w:r w:rsidRPr="00D337F6">
        <w:rPr>
          <w:rFonts w:ascii="標楷體" w:eastAsia="標楷體" w:hAnsi="標楷體" w:cs="標楷體"/>
          <w:kern w:val="0"/>
          <w:sz w:val="14"/>
          <w:szCs w:val="14"/>
        </w:rPr>
        <w:t>之本業務租用主體不變</w:t>
      </w:r>
      <w:r w:rsidRPr="00D337F6">
        <w:rPr>
          <w:rFonts w:ascii="標楷體" w:eastAsia="標楷體" w:hAnsi="標楷體" w:hint="eastAsia"/>
          <w:sz w:val="14"/>
          <w:szCs w:val="14"/>
        </w:rPr>
        <w:t>，僅更改用戶名稱或其代表人，或其使用單位異動者，應檢具相關證明文件向甲方申請更名。</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sz w:val="14"/>
          <w:szCs w:val="14"/>
        </w:rPr>
        <w:t>以自然人名義租用本業務，原租用人死亡，由其法定繼承人繼續租用者，準用</w:t>
      </w:r>
      <w:r w:rsidRPr="00D337F6">
        <w:rPr>
          <w:rFonts w:ascii="標楷體" w:eastAsia="標楷體" w:hAnsi="標楷體" w:hint="eastAsia"/>
          <w:sz w:val="14"/>
          <w:szCs w:val="14"/>
        </w:rPr>
        <w:t>更名之規定。</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 xml:space="preserve">第十七條 </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欲終止租用本業務</w:t>
      </w:r>
      <w:r w:rsidRPr="00D337F6">
        <w:rPr>
          <w:rFonts w:ascii="標楷體" w:eastAsia="標楷體" w:hAnsi="標楷體" w:hint="eastAsia"/>
          <w:sz w:val="14"/>
          <w:szCs w:val="14"/>
        </w:rPr>
        <w:t>之</w:t>
      </w:r>
      <w:r w:rsidRPr="00D337F6">
        <w:rPr>
          <w:rFonts w:ascii="標楷體" w:eastAsia="標楷體" w:hAnsi="標楷體"/>
          <w:sz w:val="14"/>
          <w:szCs w:val="14"/>
        </w:rPr>
        <w:t>全部或部分服務</w:t>
      </w:r>
      <w:r w:rsidRPr="00D337F6">
        <w:rPr>
          <w:rFonts w:ascii="標楷體" w:eastAsia="標楷體" w:hAnsi="標楷體" w:hint="eastAsia"/>
          <w:sz w:val="14"/>
          <w:szCs w:val="14"/>
        </w:rPr>
        <w:t>時</w:t>
      </w:r>
      <w:r w:rsidRPr="00D337F6">
        <w:rPr>
          <w:rFonts w:ascii="標楷體" w:eastAsia="標楷體" w:hAnsi="標楷體" w:cs="標楷體"/>
          <w:kern w:val="0"/>
          <w:sz w:val="14"/>
          <w:szCs w:val="14"/>
        </w:rPr>
        <w:t>，應</w:t>
      </w:r>
      <w:r w:rsidRPr="00D337F6">
        <w:rPr>
          <w:rFonts w:ascii="標楷體" w:eastAsia="標楷體" w:hAnsi="標楷體" w:cs="標楷體" w:hint="eastAsia"/>
          <w:kern w:val="0"/>
          <w:sz w:val="14"/>
          <w:szCs w:val="14"/>
        </w:rPr>
        <w:t>親自或委託代理人攜帶證明文件；</w:t>
      </w:r>
      <w:r w:rsidRPr="00D337F6">
        <w:rPr>
          <w:rFonts w:ascii="標楷體" w:eastAsia="標楷體" w:hAnsi="標楷體" w:cs="標楷體"/>
          <w:kern w:val="0"/>
          <w:sz w:val="14"/>
          <w:szCs w:val="14"/>
        </w:rPr>
        <w:t>ADSL</w:t>
      </w:r>
      <w:r w:rsidRPr="00D337F6">
        <w:rPr>
          <w:rFonts w:ascii="標楷體" w:eastAsia="標楷體" w:hAnsi="標楷體" w:cs="標楷體" w:hint="eastAsia"/>
          <w:kern w:val="0"/>
          <w:sz w:val="14"/>
          <w:szCs w:val="14"/>
        </w:rPr>
        <w:t>電路或光世代網路</w:t>
      </w:r>
      <w:r w:rsidRPr="00D337F6">
        <w:rPr>
          <w:rFonts w:ascii="標楷體" w:eastAsia="標楷體" w:hAnsi="標楷體"/>
          <w:sz w:val="14"/>
          <w:szCs w:val="14"/>
        </w:rPr>
        <w:t>應於預定終止日前</w:t>
      </w:r>
      <w:r w:rsidRPr="00D337F6">
        <w:rPr>
          <w:rFonts w:ascii="標楷體" w:eastAsia="標楷體" w:hAnsi="標楷體" w:hint="eastAsia"/>
          <w:sz w:val="14"/>
          <w:szCs w:val="14"/>
        </w:rPr>
        <w:t>二</w:t>
      </w:r>
      <w:r w:rsidRPr="00D337F6">
        <w:rPr>
          <w:rFonts w:ascii="標楷體" w:eastAsia="標楷體" w:hAnsi="標楷體"/>
          <w:sz w:val="14"/>
          <w:szCs w:val="14"/>
        </w:rPr>
        <w:t>日</w:t>
      </w:r>
      <w:r w:rsidRPr="00D337F6">
        <w:rPr>
          <w:rFonts w:ascii="標楷體" w:eastAsia="標楷體" w:hAnsi="標楷體" w:hint="eastAsia"/>
          <w:sz w:val="14"/>
          <w:szCs w:val="14"/>
        </w:rPr>
        <w:t>；國際數據電路應於預定終止日前三十日；其他電路</w:t>
      </w:r>
      <w:r w:rsidRPr="00D337F6">
        <w:rPr>
          <w:rFonts w:ascii="標楷體" w:eastAsia="標楷體" w:hAnsi="標楷體"/>
          <w:sz w:val="14"/>
          <w:szCs w:val="14"/>
        </w:rPr>
        <w:t>應於預定終止日前</w:t>
      </w:r>
      <w:r w:rsidRPr="00D337F6">
        <w:rPr>
          <w:rFonts w:ascii="標楷體" w:eastAsia="標楷體" w:hAnsi="標楷體" w:hint="eastAsia"/>
          <w:sz w:val="14"/>
          <w:szCs w:val="14"/>
        </w:rPr>
        <w:t>三</w:t>
      </w:r>
      <w:r w:rsidRPr="00D337F6">
        <w:rPr>
          <w:rFonts w:ascii="標楷體" w:eastAsia="標楷體" w:hAnsi="標楷體"/>
          <w:sz w:val="14"/>
          <w:szCs w:val="14"/>
        </w:rPr>
        <w:t>日</w:t>
      </w:r>
      <w:r w:rsidRPr="00D337F6">
        <w:rPr>
          <w:rFonts w:ascii="標楷體" w:eastAsia="標楷體" w:hAnsi="標楷體" w:hint="eastAsia"/>
          <w:sz w:val="14"/>
          <w:szCs w:val="14"/>
        </w:rPr>
        <w:t>，</w:t>
      </w:r>
      <w:r w:rsidRPr="00D337F6">
        <w:rPr>
          <w:rFonts w:ascii="標楷體" w:eastAsia="標楷體" w:hAnsi="標楷體" w:cs="標楷體"/>
          <w:kern w:val="0"/>
          <w:sz w:val="14"/>
          <w:szCs w:val="14"/>
        </w:rPr>
        <w:t>向</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辦理書面終止租用手續，並繳清所有已出帳及尚未出帳之費用。</w:t>
      </w:r>
    </w:p>
    <w:p w:rsidR="003541BC" w:rsidRPr="00D337F6" w:rsidRDefault="003541BC" w:rsidP="003541BC">
      <w:pPr>
        <w:spacing w:line="160" w:lineRule="exact"/>
        <w:rPr>
          <w:rFonts w:ascii="標楷體" w:eastAsia="標楷體" w:hAnsi="標楷體"/>
          <w:spacing w:val="-4"/>
          <w:sz w:val="14"/>
          <w:szCs w:val="14"/>
        </w:rPr>
      </w:pPr>
      <w:r w:rsidRPr="00D337F6">
        <w:rPr>
          <w:rFonts w:ascii="標楷體" w:eastAsia="標楷體" w:hAnsi="標楷體" w:hint="eastAsia"/>
          <w:spacing w:val="-4"/>
          <w:sz w:val="14"/>
          <w:szCs w:val="14"/>
        </w:rPr>
        <w:t>甲方於受理前項申請後，應於預訂終止日或視乙方</w:t>
      </w:r>
      <w:r w:rsidRPr="00D337F6">
        <w:rPr>
          <w:rFonts w:ascii="標楷體" w:eastAsia="標楷體" w:hAnsi="標楷體" w:hint="eastAsia"/>
          <w:snapToGrid w:val="0"/>
          <w:spacing w:val="-4"/>
          <w:sz w:val="14"/>
          <w:szCs w:val="14"/>
        </w:rPr>
        <w:t>需求</w:t>
      </w:r>
      <w:r w:rsidRPr="00D337F6">
        <w:rPr>
          <w:rFonts w:ascii="標楷體" w:eastAsia="標楷體" w:hAnsi="標楷體" w:hint="eastAsia"/>
          <w:spacing w:val="-4"/>
          <w:sz w:val="14"/>
          <w:szCs w:val="14"/>
        </w:rPr>
        <w:t>另訂較長之拆除日期拆除之。</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乙方</w:t>
      </w:r>
      <w:r w:rsidRPr="00D337F6">
        <w:rPr>
          <w:rFonts w:ascii="標楷體" w:eastAsia="標楷體" w:hAnsi="標楷體" w:hint="eastAsia"/>
          <w:kern w:val="0"/>
          <w:sz w:val="14"/>
          <w:szCs w:val="14"/>
        </w:rPr>
        <w:t>於終止</w:t>
      </w:r>
      <w:r w:rsidRPr="00D337F6">
        <w:rPr>
          <w:rFonts w:ascii="標楷體" w:eastAsia="標楷體" w:hAnsi="標楷體" w:hint="eastAsia"/>
          <w:sz w:val="14"/>
          <w:szCs w:val="14"/>
        </w:rPr>
        <w:t>租用本業務</w:t>
      </w:r>
      <w:r w:rsidRPr="00D337F6">
        <w:rPr>
          <w:rFonts w:ascii="標楷體" w:eastAsia="標楷體" w:hAnsi="標楷體" w:hint="eastAsia"/>
          <w:kern w:val="0"/>
          <w:sz w:val="14"/>
          <w:szCs w:val="14"/>
        </w:rPr>
        <w:t>時</w:t>
      </w:r>
      <w:r w:rsidRPr="00D337F6">
        <w:rPr>
          <w:rFonts w:ascii="標楷體" w:eastAsia="標楷體" w:hAnsi="標楷體"/>
          <w:kern w:val="0"/>
          <w:sz w:val="14"/>
          <w:szCs w:val="14"/>
        </w:rPr>
        <w:t>，</w:t>
      </w:r>
      <w:r w:rsidRPr="00D337F6">
        <w:rPr>
          <w:rFonts w:ascii="標楷體" w:eastAsia="標楷體" w:hAnsi="標楷體" w:hint="eastAsia"/>
          <w:kern w:val="0"/>
          <w:sz w:val="14"/>
          <w:szCs w:val="14"/>
        </w:rPr>
        <w:t>應歸還甲方於乙方端</w:t>
      </w:r>
      <w:r w:rsidRPr="00D337F6">
        <w:rPr>
          <w:rFonts w:ascii="標楷體" w:eastAsia="標楷體" w:hAnsi="標楷體" w:hint="eastAsia"/>
          <w:sz w:val="14"/>
          <w:szCs w:val="14"/>
        </w:rPr>
        <w:t>加裝</w:t>
      </w:r>
      <w:r w:rsidRPr="00D337F6">
        <w:rPr>
          <w:rFonts w:ascii="標楷體" w:eastAsia="標楷體" w:hAnsi="標楷體"/>
          <w:sz w:val="14"/>
          <w:szCs w:val="14"/>
        </w:rPr>
        <w:t>之</w:t>
      </w:r>
      <w:r w:rsidRPr="00D337F6">
        <w:rPr>
          <w:rFonts w:ascii="標楷體" w:eastAsia="標楷體" w:hAnsi="標楷體" w:hint="eastAsia"/>
          <w:sz w:val="14"/>
          <w:szCs w:val="14"/>
        </w:rPr>
        <w:t>電信設備</w:t>
      </w:r>
      <w:r w:rsidRPr="00D337F6">
        <w:rPr>
          <w:rFonts w:ascii="標楷體" w:eastAsia="標楷體" w:hAnsi="標楷體"/>
          <w:kern w:val="0"/>
          <w:sz w:val="14"/>
          <w:szCs w:val="14"/>
        </w:rPr>
        <w:t>。</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 xml:space="preserve">第十八條 </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欲將</w:t>
      </w:r>
      <w:r w:rsidRPr="00D337F6">
        <w:rPr>
          <w:rFonts w:ascii="標楷體" w:eastAsia="標楷體" w:hAnsi="標楷體" w:cs="標楷體" w:hint="eastAsia"/>
          <w:kern w:val="0"/>
          <w:sz w:val="14"/>
          <w:szCs w:val="14"/>
        </w:rPr>
        <w:t>租用本業務權利</w:t>
      </w:r>
      <w:r w:rsidRPr="00D337F6">
        <w:rPr>
          <w:rFonts w:ascii="標楷體" w:eastAsia="標楷體" w:hAnsi="標楷體" w:cs="標楷體"/>
          <w:kern w:val="0"/>
          <w:sz w:val="14"/>
          <w:szCs w:val="14"/>
        </w:rPr>
        <w:t>讓</w:t>
      </w:r>
      <w:r w:rsidRPr="00D337F6">
        <w:rPr>
          <w:rFonts w:ascii="標楷體" w:eastAsia="標楷體" w:hAnsi="標楷體" w:cs="標楷體" w:hint="eastAsia"/>
          <w:kern w:val="0"/>
          <w:sz w:val="14"/>
          <w:szCs w:val="14"/>
        </w:rPr>
        <w:t>與</w:t>
      </w:r>
      <w:r w:rsidRPr="00D337F6">
        <w:rPr>
          <w:rFonts w:ascii="標楷體" w:eastAsia="標楷體" w:hAnsi="標楷體" w:cs="標楷體"/>
          <w:kern w:val="0"/>
          <w:sz w:val="14"/>
          <w:szCs w:val="14"/>
        </w:rPr>
        <w:t>他人時，應經新用戶同意後，向</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辦理一退一租，</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之欠費及其他應賠償之費用，應於終止租用時繳清，未繳清而有保證金者，其所欠各項費用應於保證金內扣抵，有剩餘再退還</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，不足之數或無保證金者，則仍需</w:t>
      </w:r>
      <w:r w:rsidRPr="00D337F6">
        <w:rPr>
          <w:rFonts w:ascii="標楷體" w:eastAsia="標楷體" w:hAnsi="標楷體" w:cs="標楷體" w:hint="eastAsia"/>
          <w:kern w:val="0"/>
          <w:sz w:val="14"/>
          <w:szCs w:val="14"/>
        </w:rPr>
        <w:t>追</w:t>
      </w:r>
      <w:r w:rsidRPr="00D337F6">
        <w:rPr>
          <w:rFonts w:ascii="標楷體" w:eastAsia="標楷體" w:hAnsi="標楷體" w:cs="標楷體"/>
          <w:kern w:val="0"/>
          <w:sz w:val="14"/>
          <w:szCs w:val="14"/>
        </w:rPr>
        <w:t>繳。</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辦理一退一租時，</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之退租行為視為</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終止</w:t>
      </w:r>
      <w:r w:rsidRPr="00D337F6">
        <w:rPr>
          <w:rFonts w:ascii="標楷體" w:eastAsia="標楷體" w:hAnsi="標楷體" w:cs="標楷體" w:hint="eastAsia"/>
          <w:kern w:val="0"/>
          <w:sz w:val="14"/>
          <w:szCs w:val="14"/>
        </w:rPr>
        <w:t>租用</w:t>
      </w:r>
      <w:r w:rsidRPr="00D337F6">
        <w:rPr>
          <w:rFonts w:ascii="標楷體" w:eastAsia="標楷體" w:hAnsi="標楷體" w:cs="標楷體"/>
          <w:kern w:val="0"/>
          <w:sz w:val="14"/>
          <w:szCs w:val="14"/>
        </w:rPr>
        <w:t>；新用戶則視為新申</w:t>
      </w:r>
      <w:r w:rsidRPr="00D337F6">
        <w:rPr>
          <w:rFonts w:ascii="標楷體" w:eastAsia="標楷體" w:hAnsi="標楷體" w:cs="標楷體" w:hint="eastAsia"/>
          <w:kern w:val="0"/>
          <w:sz w:val="14"/>
          <w:szCs w:val="14"/>
        </w:rPr>
        <w:t>租</w:t>
      </w:r>
      <w:r w:rsidRPr="00D337F6">
        <w:rPr>
          <w:rFonts w:ascii="標楷體" w:eastAsia="標楷體" w:hAnsi="標楷體" w:cs="標楷體"/>
          <w:kern w:val="0"/>
          <w:sz w:val="14"/>
          <w:szCs w:val="14"/>
        </w:rPr>
        <w:t>，</w:t>
      </w:r>
      <w:r w:rsidRPr="00D337F6">
        <w:rPr>
          <w:rFonts w:ascii="標楷體" w:eastAsia="標楷體" w:hAnsi="標楷體" w:cs="標楷體" w:hint="eastAsia"/>
          <w:kern w:val="0"/>
          <w:sz w:val="14"/>
          <w:szCs w:val="14"/>
        </w:rPr>
        <w:t>應</w:t>
      </w:r>
      <w:r w:rsidRPr="00D337F6">
        <w:rPr>
          <w:rFonts w:ascii="標楷體" w:eastAsia="標楷體" w:hAnsi="標楷體" w:cs="標楷體"/>
          <w:kern w:val="0"/>
          <w:sz w:val="14"/>
          <w:szCs w:val="14"/>
        </w:rPr>
        <w:t>繳納相關費用，並遵守本</w:t>
      </w:r>
      <w:r w:rsidRPr="00D337F6">
        <w:rPr>
          <w:rFonts w:ascii="標楷體" w:eastAsia="標楷體" w:hAnsi="標楷體" w:cs="標楷體" w:hint="eastAsia"/>
          <w:kern w:val="0"/>
          <w:sz w:val="14"/>
          <w:szCs w:val="14"/>
        </w:rPr>
        <w:t>服務契約</w:t>
      </w:r>
      <w:r w:rsidRPr="00D337F6">
        <w:rPr>
          <w:rFonts w:ascii="標楷體" w:eastAsia="標楷體" w:hAnsi="標楷體" w:cs="標楷體"/>
          <w:kern w:val="0"/>
          <w:sz w:val="14"/>
          <w:szCs w:val="14"/>
        </w:rPr>
        <w:t>之一切規定。</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乙方未辦理一退一租而私自將租用本業務權利讓與他人時，其讓與行為對甲方不生效力。</w:t>
      </w:r>
    </w:p>
    <w:p w:rsidR="003541BC" w:rsidRPr="00D337F6" w:rsidRDefault="003541BC" w:rsidP="003541BC">
      <w:pPr>
        <w:snapToGrid w:val="0"/>
        <w:spacing w:line="160" w:lineRule="exact"/>
        <w:rPr>
          <w:rFonts w:ascii="標楷體" w:eastAsia="標楷體" w:hAnsi="標楷體"/>
          <w:b/>
          <w:sz w:val="14"/>
          <w:szCs w:val="14"/>
        </w:rPr>
      </w:pPr>
      <w:r w:rsidRPr="00D337F6">
        <w:rPr>
          <w:rFonts w:ascii="標楷體" w:eastAsia="標楷體" w:hAnsi="標楷體" w:hint="eastAsia"/>
          <w:b/>
          <w:sz w:val="14"/>
          <w:szCs w:val="14"/>
        </w:rPr>
        <w:t>第四章  電信設備維護與管理</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 xml:space="preserve">第十九條 </w:t>
      </w:r>
      <w:r w:rsidRPr="00D337F6">
        <w:rPr>
          <w:rFonts w:ascii="標楷體" w:eastAsia="標楷體" w:hAnsi="標楷體" w:hint="eastAsia"/>
          <w:snapToGrid w:val="0"/>
          <w:sz w:val="14"/>
          <w:szCs w:val="14"/>
        </w:rPr>
        <w:t>裝置於乙方端之電信設備得由甲方供租與維護</w:t>
      </w:r>
      <w:r w:rsidRPr="00D337F6">
        <w:rPr>
          <w:rFonts w:ascii="標楷體" w:eastAsia="標楷體" w:hAnsi="標楷體" w:cs="標楷體" w:hint="eastAsia"/>
          <w:kern w:val="0"/>
          <w:sz w:val="14"/>
          <w:szCs w:val="14"/>
        </w:rPr>
        <w:t>。</w:t>
      </w:r>
      <w:r w:rsidRPr="00D337F6">
        <w:rPr>
          <w:rFonts w:ascii="標楷體" w:eastAsia="標楷體" w:hAnsi="標楷體" w:cs="標楷體"/>
          <w:kern w:val="0"/>
          <w:sz w:val="14"/>
          <w:szCs w:val="14"/>
        </w:rPr>
        <w:t>但依規定得由</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自備</w:t>
      </w:r>
      <w:r w:rsidRPr="00D337F6">
        <w:rPr>
          <w:rFonts w:ascii="標楷體" w:eastAsia="標楷體" w:hAnsi="標楷體" w:cs="標楷體" w:hint="eastAsia"/>
          <w:kern w:val="0"/>
          <w:sz w:val="14"/>
          <w:szCs w:val="14"/>
        </w:rPr>
        <w:t>者</w:t>
      </w:r>
      <w:r w:rsidRPr="00D337F6">
        <w:rPr>
          <w:rFonts w:ascii="標楷體" w:eastAsia="標楷體" w:hAnsi="標楷體" w:cs="標楷體"/>
          <w:kern w:val="0"/>
          <w:sz w:val="14"/>
          <w:szCs w:val="14"/>
        </w:rPr>
        <w:t>，</w:t>
      </w:r>
      <w:r w:rsidRPr="00D337F6">
        <w:rPr>
          <w:rFonts w:ascii="標楷體" w:eastAsia="標楷體" w:hAnsi="標楷體" w:cs="標楷體" w:hint="eastAsia"/>
          <w:kern w:val="0"/>
          <w:sz w:val="14"/>
          <w:szCs w:val="14"/>
        </w:rPr>
        <w:t>得</w:t>
      </w:r>
      <w:r w:rsidRPr="00D337F6">
        <w:rPr>
          <w:rFonts w:ascii="標楷體" w:eastAsia="標楷體" w:hAnsi="標楷體" w:cs="標楷體"/>
          <w:kern w:val="0"/>
          <w:sz w:val="14"/>
          <w:szCs w:val="14"/>
        </w:rPr>
        <w:t>由</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自行維護。</w:t>
      </w:r>
    </w:p>
    <w:p w:rsidR="003541BC" w:rsidRPr="00D337F6" w:rsidRDefault="003541BC" w:rsidP="003541BC">
      <w:pPr>
        <w:spacing w:line="160" w:lineRule="exact"/>
        <w:rPr>
          <w:rFonts w:ascii="標楷體" w:eastAsia="標楷體" w:hAnsi="標楷體"/>
          <w:snapToGrid w:val="0"/>
          <w:sz w:val="14"/>
          <w:szCs w:val="14"/>
        </w:rPr>
      </w:pPr>
      <w:r w:rsidRPr="00D337F6">
        <w:rPr>
          <w:rFonts w:ascii="標楷體" w:eastAsia="標楷體" w:hAnsi="標楷體" w:hint="eastAsia"/>
          <w:sz w:val="14"/>
          <w:szCs w:val="14"/>
        </w:rPr>
        <w:t>前項依規定得由乙方自備之電信設備，必須取得主管機關或其委託機關（構）之審驗合格證明。</w:t>
      </w:r>
    </w:p>
    <w:p w:rsidR="003541BC" w:rsidRPr="00D337F6" w:rsidRDefault="003541BC" w:rsidP="003541BC">
      <w:pPr>
        <w:spacing w:line="160" w:lineRule="exact"/>
        <w:rPr>
          <w:rFonts w:ascii="標楷體" w:eastAsia="標楷體" w:hAnsi="標楷體"/>
          <w:kern w:val="0"/>
          <w:sz w:val="14"/>
          <w:szCs w:val="14"/>
        </w:rPr>
      </w:pPr>
      <w:r w:rsidRPr="00D337F6">
        <w:rPr>
          <w:rFonts w:ascii="標楷體" w:eastAsia="標楷體" w:hAnsi="標楷體" w:hint="eastAsia"/>
          <w:kern w:val="0"/>
          <w:sz w:val="14"/>
          <w:szCs w:val="14"/>
        </w:rPr>
        <w:t>乙方</w:t>
      </w:r>
      <w:r w:rsidRPr="00D337F6">
        <w:rPr>
          <w:rFonts w:ascii="標楷體" w:eastAsia="標楷體" w:hAnsi="標楷體"/>
          <w:kern w:val="0"/>
          <w:sz w:val="14"/>
          <w:szCs w:val="14"/>
        </w:rPr>
        <w:t>向</w:t>
      </w:r>
      <w:r w:rsidRPr="00D337F6">
        <w:rPr>
          <w:rFonts w:ascii="標楷體" w:eastAsia="標楷體" w:hAnsi="標楷體" w:hint="eastAsia"/>
          <w:kern w:val="0"/>
          <w:sz w:val="14"/>
          <w:szCs w:val="14"/>
        </w:rPr>
        <w:t>甲方</w:t>
      </w:r>
      <w:r w:rsidRPr="00D337F6">
        <w:rPr>
          <w:rFonts w:ascii="標楷體" w:eastAsia="標楷體" w:hAnsi="標楷體"/>
          <w:kern w:val="0"/>
          <w:sz w:val="14"/>
          <w:szCs w:val="14"/>
        </w:rPr>
        <w:t>租用之</w:t>
      </w:r>
      <w:r w:rsidRPr="00D337F6">
        <w:rPr>
          <w:rFonts w:ascii="標楷體" w:eastAsia="標楷體" w:hAnsi="標楷體" w:hint="eastAsia"/>
          <w:snapToGrid w:val="0"/>
          <w:sz w:val="14"/>
          <w:szCs w:val="14"/>
        </w:rPr>
        <w:t>電信</w:t>
      </w:r>
      <w:r w:rsidRPr="00D337F6">
        <w:rPr>
          <w:rFonts w:ascii="標楷體" w:eastAsia="標楷體" w:hAnsi="標楷體"/>
          <w:kern w:val="0"/>
          <w:sz w:val="14"/>
          <w:szCs w:val="14"/>
        </w:rPr>
        <w:t>設備，經</w:t>
      </w:r>
      <w:r w:rsidRPr="00D337F6">
        <w:rPr>
          <w:rFonts w:ascii="標楷體" w:eastAsia="標楷體" w:hAnsi="標楷體" w:hint="eastAsia"/>
          <w:kern w:val="0"/>
          <w:sz w:val="14"/>
          <w:szCs w:val="14"/>
        </w:rPr>
        <w:t>甲方</w:t>
      </w:r>
      <w:r w:rsidRPr="00D337F6">
        <w:rPr>
          <w:rFonts w:ascii="標楷體" w:eastAsia="標楷體" w:hAnsi="標楷體"/>
          <w:kern w:val="0"/>
          <w:sz w:val="14"/>
          <w:szCs w:val="14"/>
        </w:rPr>
        <w:t>查明無法使用且其故障原因非可歸責於</w:t>
      </w:r>
      <w:r w:rsidRPr="00D337F6">
        <w:rPr>
          <w:rFonts w:ascii="標楷體" w:eastAsia="標楷體" w:hAnsi="標楷體" w:hint="eastAsia"/>
          <w:kern w:val="0"/>
          <w:sz w:val="14"/>
          <w:szCs w:val="14"/>
        </w:rPr>
        <w:t>乙方</w:t>
      </w:r>
      <w:r w:rsidRPr="00D337F6">
        <w:rPr>
          <w:rFonts w:ascii="標楷體" w:eastAsia="標楷體" w:hAnsi="標楷體"/>
          <w:kern w:val="0"/>
          <w:sz w:val="14"/>
          <w:szCs w:val="14"/>
        </w:rPr>
        <w:t>者，</w:t>
      </w:r>
      <w:r w:rsidRPr="00D337F6">
        <w:rPr>
          <w:rFonts w:ascii="標楷體" w:eastAsia="標楷體" w:hAnsi="標楷體" w:hint="eastAsia"/>
          <w:kern w:val="0"/>
          <w:sz w:val="14"/>
          <w:szCs w:val="14"/>
        </w:rPr>
        <w:t>甲方</w:t>
      </w:r>
      <w:r w:rsidRPr="00D337F6">
        <w:rPr>
          <w:rFonts w:ascii="標楷體" w:eastAsia="標楷體" w:hAnsi="標楷體"/>
          <w:kern w:val="0"/>
          <w:sz w:val="14"/>
          <w:szCs w:val="14"/>
        </w:rPr>
        <w:t>應予免費換裝。</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第一項由甲方提供乙方租用之電信設備，乙方應予妥善保管，如有可歸責於乙方原因所致之損壞或遺失，應按甲方定價賠償。</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前項定價，應考慮該項設備原購置價格及折舊等因素訂定之。</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 xml:space="preserve">第二十條 </w:t>
      </w:r>
      <w:r w:rsidRPr="00D337F6">
        <w:rPr>
          <w:rFonts w:ascii="標楷體" w:eastAsia="標楷體" w:hAnsi="標楷體" w:hint="eastAsia"/>
          <w:snapToGrid w:val="0"/>
          <w:sz w:val="14"/>
          <w:szCs w:val="14"/>
        </w:rPr>
        <w:t>甲方</w:t>
      </w:r>
      <w:r w:rsidRPr="00D337F6">
        <w:rPr>
          <w:rFonts w:ascii="標楷體" w:eastAsia="標楷體" w:hAnsi="標楷體" w:hint="eastAsia"/>
          <w:sz w:val="14"/>
          <w:szCs w:val="14"/>
        </w:rPr>
        <w:t>應維持電信機線設備正常運作，如有障礙應儘速修復。乙方自備設備者，應自行檢修。如因乙方自備設備或其他第一類電信服務業者電信機線障礙而影響甲方電信網路之傳輸品質或其他電路之使用時，甲方得於通知乙方後暫停其使用，待機線修復後再恢復其使用。因此導致之法律責任及損害賠償等問題依相關法規規定處理。</w:t>
      </w:r>
    </w:p>
    <w:p w:rsidR="003541BC" w:rsidRPr="00D337F6" w:rsidRDefault="003541BC" w:rsidP="003541BC">
      <w:pPr>
        <w:snapToGrid w:val="0"/>
        <w:spacing w:line="160" w:lineRule="exact"/>
        <w:rPr>
          <w:rFonts w:ascii="標楷體" w:eastAsia="標楷體" w:hAnsi="標楷體"/>
          <w:b/>
          <w:sz w:val="14"/>
          <w:szCs w:val="14"/>
        </w:rPr>
      </w:pPr>
      <w:r w:rsidRPr="00D337F6">
        <w:rPr>
          <w:rFonts w:ascii="標楷體" w:eastAsia="標楷體" w:hAnsi="標楷體" w:hint="eastAsia"/>
          <w:b/>
          <w:sz w:val="14"/>
          <w:szCs w:val="14"/>
        </w:rPr>
        <w:t>第五章  服務費用</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 xml:space="preserve">第二十一條 </w:t>
      </w:r>
      <w:r w:rsidRPr="00D337F6">
        <w:rPr>
          <w:rFonts w:ascii="標楷體" w:eastAsia="標楷體" w:hAnsi="標楷體" w:cs="標楷體"/>
          <w:kern w:val="0"/>
          <w:sz w:val="14"/>
          <w:szCs w:val="14"/>
        </w:rPr>
        <w:t>下列各項資費由</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擬訂，依據「第一類電信事業資費管理辦法」規定之期限，報經主管機關核定或備查，並在媒體、電子網站及</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各營業場所公告；變更時亦同。該收費標準資料並視為契約之一部分：</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一、</w:t>
      </w:r>
      <w:r w:rsidRPr="00D337F6">
        <w:rPr>
          <w:rFonts w:ascii="標楷體" w:eastAsia="標楷體" w:hAnsi="標楷體" w:hint="eastAsia"/>
          <w:sz w:val="14"/>
          <w:szCs w:val="14"/>
        </w:rPr>
        <w:t>電路月租費</w:t>
      </w:r>
      <w:r w:rsidRPr="00D337F6">
        <w:rPr>
          <w:rFonts w:ascii="標楷體" w:eastAsia="標楷體" w:hAnsi="標楷體" w:cs="標楷體"/>
          <w:kern w:val="0"/>
          <w:sz w:val="14"/>
          <w:szCs w:val="14"/>
        </w:rPr>
        <w:t>。</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二</w:t>
      </w:r>
      <w:r w:rsidRPr="00D337F6">
        <w:rPr>
          <w:rFonts w:ascii="標楷體" w:eastAsia="標楷體" w:hAnsi="標楷體" w:cs="標楷體"/>
          <w:kern w:val="0"/>
          <w:sz w:val="14"/>
          <w:szCs w:val="14"/>
        </w:rPr>
        <w:t>、</w:t>
      </w:r>
      <w:r w:rsidRPr="00D337F6">
        <w:rPr>
          <w:rFonts w:ascii="標楷體" w:eastAsia="標楷體" w:hAnsi="標楷體" w:cs="標楷體" w:hint="eastAsia"/>
          <w:kern w:val="0"/>
          <w:sz w:val="14"/>
          <w:szCs w:val="14"/>
        </w:rPr>
        <w:t>接線費。</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三、專案建設保證金。</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四、工料費。</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五、設定費。</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六、非營業時間施工費。</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七、移設費。</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八、用戶自備設備障礙檢查費。</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九、其他經主管機關核定或備查之資費。</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kern w:val="0"/>
          <w:sz w:val="14"/>
          <w:szCs w:val="14"/>
        </w:rPr>
        <w:t>前項之各項收費標準經主管機關核</w:t>
      </w:r>
      <w:r w:rsidRPr="00D337F6">
        <w:rPr>
          <w:rFonts w:ascii="標楷體" w:eastAsia="標楷體" w:hAnsi="標楷體" w:cs="標楷體" w:hint="eastAsia"/>
          <w:kern w:val="0"/>
          <w:sz w:val="14"/>
          <w:szCs w:val="14"/>
        </w:rPr>
        <w:t>定或備查</w:t>
      </w:r>
      <w:r w:rsidRPr="00D337F6">
        <w:rPr>
          <w:rFonts w:ascii="標楷體" w:eastAsia="標楷體" w:hAnsi="標楷體" w:cs="標楷體"/>
          <w:kern w:val="0"/>
          <w:sz w:val="14"/>
          <w:szCs w:val="14"/>
        </w:rPr>
        <w:t>調整者，依調整後之資費計收。</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 xml:space="preserve">第二十二條 </w:t>
      </w:r>
      <w:r w:rsidRPr="00D337F6">
        <w:rPr>
          <w:rFonts w:ascii="標楷體" w:eastAsia="標楷體" w:hAnsi="標楷體" w:cs="標楷體" w:hint="eastAsia"/>
          <w:kern w:val="0"/>
          <w:sz w:val="14"/>
          <w:szCs w:val="14"/>
        </w:rPr>
        <w:t>乙方</w:t>
      </w:r>
      <w:r w:rsidRPr="00D337F6">
        <w:rPr>
          <w:rFonts w:ascii="標楷體" w:eastAsia="標楷體" w:hAnsi="標楷體" w:hint="eastAsia"/>
          <w:sz w:val="14"/>
          <w:szCs w:val="14"/>
        </w:rPr>
        <w:t>租用本業務，應依前條收費標準按時繳納各項服務之費用。</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申請於非營業時間配合</w:t>
      </w:r>
      <w:r w:rsidRPr="00D337F6">
        <w:rPr>
          <w:rFonts w:ascii="標楷體" w:eastAsia="標楷體" w:hAnsi="標楷體" w:cs="標楷體" w:hint="eastAsia"/>
          <w:kern w:val="0"/>
          <w:sz w:val="14"/>
          <w:szCs w:val="14"/>
        </w:rPr>
        <w:t>至乙方端</w:t>
      </w:r>
      <w:r w:rsidRPr="00D337F6">
        <w:rPr>
          <w:rFonts w:ascii="標楷體" w:eastAsia="標楷體" w:hAnsi="標楷體" w:cs="標楷體"/>
          <w:kern w:val="0"/>
          <w:sz w:val="14"/>
          <w:szCs w:val="14"/>
        </w:rPr>
        <w:t>施工者，</w:t>
      </w:r>
      <w:r w:rsidRPr="00D337F6">
        <w:rPr>
          <w:rFonts w:ascii="標楷體" w:eastAsia="標楷體" w:hAnsi="標楷體" w:cs="標楷體" w:hint="eastAsia"/>
          <w:kern w:val="0"/>
          <w:sz w:val="14"/>
          <w:szCs w:val="14"/>
        </w:rPr>
        <w:t>施工時間應由乙方與甲方協議，甲方</w:t>
      </w:r>
      <w:r w:rsidRPr="00D337F6">
        <w:rPr>
          <w:rFonts w:ascii="標楷體" w:eastAsia="標楷體" w:hAnsi="標楷體" w:cs="標楷體"/>
          <w:kern w:val="0"/>
          <w:sz w:val="14"/>
          <w:szCs w:val="14"/>
        </w:rPr>
        <w:t>得另加收非營業時間施工費。</w:t>
      </w:r>
    </w:p>
    <w:p w:rsidR="003541BC" w:rsidRPr="00D337F6" w:rsidRDefault="003541BC" w:rsidP="003541BC">
      <w:pPr>
        <w:snapToGrid w:val="0"/>
        <w:spacing w:line="160" w:lineRule="exact"/>
        <w:rPr>
          <w:rFonts w:ascii="標楷體" w:eastAsia="標楷體" w:hAnsi="標楷體"/>
          <w:sz w:val="14"/>
          <w:szCs w:val="14"/>
        </w:rPr>
      </w:pPr>
      <w:r w:rsidRPr="00D337F6">
        <w:rPr>
          <w:rFonts w:ascii="標楷體" w:eastAsia="標楷體" w:hAnsi="標楷體" w:hint="eastAsia"/>
          <w:sz w:val="14"/>
          <w:szCs w:val="14"/>
        </w:rPr>
        <w:t>第二十三條 甲方按每路電路向乙方收取電路月租費。</w:t>
      </w:r>
    </w:p>
    <w:p w:rsidR="003541BC" w:rsidRPr="00D337F6" w:rsidRDefault="003541BC" w:rsidP="003541BC">
      <w:pPr>
        <w:snapToGrid w:val="0"/>
        <w:spacing w:line="160" w:lineRule="exact"/>
        <w:rPr>
          <w:rFonts w:ascii="標楷體" w:eastAsia="標楷體" w:hAnsi="標楷體"/>
          <w:kern w:val="0"/>
          <w:sz w:val="14"/>
          <w:szCs w:val="14"/>
        </w:rPr>
      </w:pPr>
      <w:r w:rsidRPr="00D337F6">
        <w:rPr>
          <w:rFonts w:ascii="標楷體" w:eastAsia="標楷體" w:hAnsi="標楷體" w:hint="eastAsia"/>
          <w:kern w:val="0"/>
          <w:sz w:val="14"/>
          <w:szCs w:val="14"/>
        </w:rPr>
        <w:t>乙方</w:t>
      </w:r>
      <w:r w:rsidRPr="00D337F6">
        <w:rPr>
          <w:rFonts w:ascii="標楷體" w:eastAsia="標楷體" w:hAnsi="標楷體" w:hint="eastAsia"/>
          <w:sz w:val="14"/>
          <w:szCs w:val="14"/>
        </w:rPr>
        <w:t>租用</w:t>
      </w:r>
      <w:r w:rsidRPr="00D337F6">
        <w:rPr>
          <w:rFonts w:ascii="標楷體" w:eastAsia="標楷體" w:hAnsi="標楷體" w:hint="eastAsia"/>
          <w:kern w:val="0"/>
          <w:sz w:val="14"/>
          <w:szCs w:val="14"/>
        </w:rPr>
        <w:t>本業務以甲方電路裝妥可供使用之日為起租日，起租日之租費不計。申請終止租用時，以電路拆除之日為終止租用日，終止租用日之租費按一日計算；</w:t>
      </w:r>
      <w:r w:rsidRPr="00D337F6">
        <w:rPr>
          <w:rFonts w:ascii="標楷體" w:eastAsia="標楷體" w:hAnsi="標楷體" w:hint="eastAsia"/>
          <w:sz w:val="14"/>
          <w:szCs w:val="14"/>
        </w:rPr>
        <w:t>起租當期租費按起租日次日至所屬計費週期截止日之實際租用日數計算，終止租用當期租費按前次計費週期收費截止日次日至終止租用日之實際租用日數計算，</w:t>
      </w:r>
      <w:r w:rsidRPr="00D337F6">
        <w:rPr>
          <w:rFonts w:ascii="標楷體" w:eastAsia="標楷體" w:hAnsi="標楷體" w:hint="eastAsia"/>
          <w:kern w:val="0"/>
          <w:sz w:val="14"/>
          <w:szCs w:val="14"/>
        </w:rPr>
        <w:t>其日租費以月租費三十分之一計收。</w:t>
      </w:r>
    </w:p>
    <w:p w:rsidR="003541BC" w:rsidRPr="00D337F6" w:rsidRDefault="003541BC" w:rsidP="003541BC">
      <w:pPr>
        <w:snapToGrid w:val="0"/>
        <w:spacing w:line="160" w:lineRule="exact"/>
        <w:rPr>
          <w:rFonts w:ascii="標楷體" w:eastAsia="標楷體" w:hAnsi="標楷體"/>
          <w:sz w:val="14"/>
          <w:szCs w:val="14"/>
        </w:rPr>
      </w:pP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租用本業務期間未滿一個月而終止者，其月租費以一個月計算</w:t>
      </w:r>
      <w:r w:rsidRPr="00D337F6">
        <w:rPr>
          <w:rFonts w:ascii="標楷體" w:eastAsia="標楷體" w:hAnsi="標楷體" w:cs="標楷體" w:hint="eastAsia"/>
          <w:kern w:val="0"/>
          <w:sz w:val="14"/>
          <w:szCs w:val="14"/>
        </w:rPr>
        <w:t>。但國際租用或專案建設之租期未滿者，依雙方之約定。</w:t>
      </w:r>
    </w:p>
    <w:p w:rsidR="003541BC" w:rsidRPr="00D337F6" w:rsidRDefault="003541BC" w:rsidP="003541BC">
      <w:pPr>
        <w:snapToGrid w:val="0"/>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臨時租用租費按日計算。</w:t>
      </w:r>
    </w:p>
    <w:p w:rsidR="003541BC" w:rsidRPr="00D337F6" w:rsidRDefault="003541BC" w:rsidP="003541BC">
      <w:pPr>
        <w:widowControl/>
        <w:snapToGrid w:val="0"/>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乙方</w:t>
      </w:r>
      <w:r w:rsidRPr="00D337F6">
        <w:rPr>
          <w:rFonts w:ascii="標楷體" w:eastAsia="標楷體" w:hAnsi="標楷體" w:cs="標楷體" w:hint="eastAsia"/>
          <w:kern w:val="0"/>
          <w:sz w:val="14"/>
          <w:szCs w:val="14"/>
        </w:rPr>
        <w:t>計費週期變更等異動</w:t>
      </w:r>
      <w:r w:rsidRPr="00D337F6">
        <w:rPr>
          <w:rFonts w:ascii="標楷體" w:eastAsia="標楷體" w:hAnsi="標楷體" w:hint="eastAsia"/>
          <w:sz w:val="14"/>
          <w:szCs w:val="14"/>
        </w:rPr>
        <w:t>事項</w:t>
      </w:r>
      <w:r w:rsidRPr="00D337F6">
        <w:rPr>
          <w:rFonts w:ascii="標楷體" w:eastAsia="標楷體" w:hAnsi="標楷體" w:cs="標楷體" w:hint="eastAsia"/>
          <w:kern w:val="0"/>
          <w:sz w:val="14"/>
          <w:szCs w:val="14"/>
        </w:rPr>
        <w:t>，致無法按月計收月租費，異動生效當期之租費，依新舊週期轉換後尚未收費之週期日數計算，日租費以月租費三十分之一計收。</w:t>
      </w:r>
    </w:p>
    <w:p w:rsidR="003541BC" w:rsidRPr="00D337F6" w:rsidRDefault="003541BC" w:rsidP="003541BC">
      <w:pPr>
        <w:widowControl/>
        <w:snapToGrid w:val="0"/>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第五項所稱計費週期，係指甲方以三十日為計費基準，每隔五日為一計費區間之開端，共劃分六個計費區間，分為第一週期至第六週期。</w:t>
      </w:r>
    </w:p>
    <w:p w:rsidR="003541BC" w:rsidRPr="00D337F6" w:rsidRDefault="003541BC" w:rsidP="003541BC">
      <w:pPr>
        <w:tabs>
          <w:tab w:val="left" w:pos="1652"/>
        </w:tabs>
        <w:snapToGrid w:val="0"/>
        <w:spacing w:line="160" w:lineRule="exact"/>
        <w:rPr>
          <w:rFonts w:ascii="標楷體" w:eastAsia="標楷體" w:hAnsi="標楷體"/>
          <w:sz w:val="14"/>
          <w:szCs w:val="14"/>
        </w:rPr>
      </w:pPr>
      <w:r w:rsidRPr="00D337F6">
        <w:rPr>
          <w:rFonts w:ascii="標楷體" w:eastAsia="標楷體" w:hAnsi="標楷體" w:cs="標楷體" w:hint="eastAsia"/>
          <w:kern w:val="0"/>
          <w:sz w:val="14"/>
          <w:szCs w:val="14"/>
        </w:rPr>
        <w:t>第五項所稱週期日數，係指乙方申請變更計費週期時，收費日數按舊計費週期收費截止日次日至新計費週期生效之收費截止日，依各週期間隔五日之倍數計算，採五、十、十五、二十、二十五、三十、三十五、四十、四十五、五十、五十五日計收。</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第二十四條 乙方</w:t>
      </w:r>
      <w:r w:rsidRPr="00D337F6">
        <w:rPr>
          <w:rFonts w:ascii="標楷體" w:eastAsia="標楷體" w:hAnsi="標楷體"/>
          <w:sz w:val="14"/>
          <w:szCs w:val="14"/>
        </w:rPr>
        <w:t>申請專案建設時，應繳納保證金及工料費，作為租用本業務應付費用之擔保。</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終止租用本業務時，</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得以前項保證金抵充</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積欠</w:t>
      </w:r>
      <w:r w:rsidRPr="00D337F6">
        <w:rPr>
          <w:rFonts w:ascii="標楷體" w:eastAsia="標楷體" w:hAnsi="標楷體" w:cs="標楷體" w:hint="eastAsia"/>
          <w:kern w:val="0"/>
          <w:sz w:val="14"/>
          <w:szCs w:val="14"/>
        </w:rPr>
        <w:t>本業務</w:t>
      </w:r>
      <w:r w:rsidRPr="00D337F6">
        <w:rPr>
          <w:rFonts w:ascii="標楷體" w:eastAsia="標楷體" w:hAnsi="標楷體" w:cs="標楷體"/>
          <w:kern w:val="0"/>
          <w:sz w:val="14"/>
          <w:szCs w:val="14"/>
        </w:rPr>
        <w:t>之各項費用，如有餘額，</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應於</w:t>
      </w:r>
      <w:r w:rsidRPr="00D337F6">
        <w:rPr>
          <w:rFonts w:ascii="標楷體" w:eastAsia="標楷體" w:hAnsi="標楷體" w:cs="標楷體" w:hint="eastAsia"/>
          <w:kern w:val="0"/>
          <w:sz w:val="14"/>
          <w:szCs w:val="14"/>
        </w:rPr>
        <w:t>用戶</w:t>
      </w:r>
      <w:r w:rsidRPr="00D337F6">
        <w:rPr>
          <w:rFonts w:ascii="標楷體" w:eastAsia="標楷體" w:hAnsi="標楷體" w:cs="標楷體"/>
          <w:kern w:val="0"/>
          <w:sz w:val="14"/>
          <w:szCs w:val="14"/>
        </w:rPr>
        <w:t>終止租用本業務之</w:t>
      </w:r>
      <w:r w:rsidRPr="00D337F6">
        <w:rPr>
          <w:rFonts w:ascii="標楷體" w:eastAsia="標楷體" w:hAnsi="標楷體" w:cs="標楷體" w:hint="eastAsia"/>
          <w:kern w:val="0"/>
          <w:sz w:val="14"/>
          <w:szCs w:val="14"/>
        </w:rPr>
        <w:t>最後一期帳單出帳日起</w:t>
      </w:r>
      <w:r w:rsidRPr="00D337F6">
        <w:rPr>
          <w:rFonts w:ascii="標楷體" w:eastAsia="標楷體" w:hAnsi="標楷體" w:cs="標楷體"/>
          <w:kern w:val="0"/>
          <w:sz w:val="14"/>
          <w:szCs w:val="14"/>
        </w:rPr>
        <w:t>十五日內通知</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無息退還餘額</w:t>
      </w:r>
      <w:r w:rsidRPr="00D337F6">
        <w:rPr>
          <w:rFonts w:ascii="標楷體" w:eastAsia="標楷體" w:hAnsi="標楷體" w:cs="標楷體" w:hint="eastAsia"/>
          <w:kern w:val="0"/>
          <w:sz w:val="14"/>
          <w:szCs w:val="14"/>
        </w:rPr>
        <w:t>，但自終止日起算最長不得逾四十五日</w:t>
      </w:r>
      <w:r w:rsidRPr="00D337F6">
        <w:rPr>
          <w:rFonts w:ascii="標楷體" w:eastAsia="標楷體" w:hAnsi="標楷體" w:cs="標楷體"/>
          <w:kern w:val="0"/>
          <w:sz w:val="14"/>
          <w:szCs w:val="14"/>
        </w:rPr>
        <w:t>。</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 xml:space="preserve">第二十五條 </w:t>
      </w:r>
      <w:r w:rsidRPr="00D337F6">
        <w:rPr>
          <w:rFonts w:ascii="標楷體" w:eastAsia="標楷體" w:hAnsi="標楷體" w:cs="標楷體" w:hint="eastAsia"/>
          <w:kern w:val="0"/>
          <w:sz w:val="14"/>
          <w:szCs w:val="14"/>
        </w:rPr>
        <w:t>乙方</w:t>
      </w:r>
      <w:r w:rsidRPr="00D337F6">
        <w:rPr>
          <w:rFonts w:ascii="標楷體" w:eastAsia="標楷體" w:hAnsi="標楷體" w:hint="eastAsia"/>
          <w:sz w:val="14"/>
          <w:szCs w:val="14"/>
        </w:rPr>
        <w:t>申請移設電路設備者，須繳納移設費及工料費。</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乙方申請宅外移設，因新址缺乏機線無法即時供移而辦理原址暫拆電路時，候移期間免收月租費。</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乙方</w:t>
      </w:r>
      <w:r w:rsidRPr="00D337F6">
        <w:rPr>
          <w:rFonts w:ascii="標楷體" w:eastAsia="標楷體" w:hAnsi="標楷體"/>
          <w:sz w:val="14"/>
          <w:szCs w:val="14"/>
        </w:rPr>
        <w:t>申請更名、</w:t>
      </w:r>
      <w:r w:rsidRPr="00D337F6">
        <w:rPr>
          <w:rFonts w:ascii="標楷體" w:eastAsia="標楷體" w:hAnsi="標楷體" w:hint="eastAsia"/>
          <w:sz w:val="14"/>
          <w:szCs w:val="14"/>
        </w:rPr>
        <w:t>暫拆</w:t>
      </w:r>
      <w:r w:rsidRPr="00D337F6">
        <w:rPr>
          <w:rFonts w:ascii="標楷體" w:eastAsia="標楷體" w:hAnsi="標楷體"/>
          <w:sz w:val="14"/>
          <w:szCs w:val="14"/>
        </w:rPr>
        <w:t>、復</w:t>
      </w:r>
      <w:r w:rsidRPr="00D337F6">
        <w:rPr>
          <w:rFonts w:ascii="標楷體" w:eastAsia="標楷體" w:hAnsi="標楷體" w:hint="eastAsia"/>
          <w:sz w:val="14"/>
          <w:szCs w:val="14"/>
        </w:rPr>
        <w:t>裝等</w:t>
      </w:r>
      <w:r w:rsidRPr="00D337F6">
        <w:rPr>
          <w:rFonts w:ascii="標楷體" w:eastAsia="標楷體" w:hAnsi="標楷體"/>
          <w:sz w:val="14"/>
          <w:szCs w:val="14"/>
        </w:rPr>
        <w:t>異動者，應繳納換更名費</w:t>
      </w:r>
      <w:r w:rsidRPr="00D337F6">
        <w:rPr>
          <w:rFonts w:ascii="標楷體" w:eastAsia="標楷體" w:hAnsi="標楷體" w:hint="eastAsia"/>
          <w:sz w:val="14"/>
          <w:szCs w:val="14"/>
        </w:rPr>
        <w:t>、暫拆費、復裝費。</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因辦理異動致當月之費用發生增減時，按異動前後之日數分別計算。</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lastRenderedPageBreak/>
        <w:t>第二十六條 乙方申請裝移電路有下列情形之一者，按實需工料費計收：</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一、高山森林地區工程艱鉅，需特別設計辦理者。</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二、偏僻地區發展緩慢，預測三年內申請裝移機不同證號用戶在十戶以下，需特別為申請用戶立桿架線者。</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前項實需工料費含管道、電桿、纜線、專設無線系統及施工等實際工料成本。管道、電桿、纜線、專設無線系統由本公司負責維運與管理。</w:t>
      </w:r>
    </w:p>
    <w:p w:rsidR="003541BC" w:rsidRPr="00D337F6" w:rsidRDefault="003541BC" w:rsidP="003541BC">
      <w:pPr>
        <w:spacing w:line="160" w:lineRule="exact"/>
        <w:rPr>
          <w:rFonts w:ascii="標楷體" w:eastAsia="標楷體" w:hAnsi="標楷體" w:hint="eastAsia"/>
          <w:sz w:val="14"/>
          <w:szCs w:val="14"/>
        </w:rPr>
      </w:pPr>
      <w:r w:rsidRPr="00D337F6">
        <w:rPr>
          <w:rFonts w:ascii="標楷體" w:eastAsia="標楷體" w:hAnsi="標楷體" w:hint="eastAsia"/>
          <w:sz w:val="14"/>
          <w:szCs w:val="14"/>
        </w:rPr>
        <w:t>第一項實需工料費除乙方為具有營利事業登記者或裝移地點無正式編定門牌號碼</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者，由乙方全額負擔外，由乙方負擔百分之七十，其餘百分之三十由甲方負擔。</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乙方如屬低收入戶或特殊境遇家庭且可提出證明者，第一項實需工料費由乙方負擔百分之四十七，其餘百分之五十三由甲方負擔。裝機後三年內有下列情形者，需補繳工料費差額：</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一、辦理一退一租時，新用戶非屬低收入戶或特殊境遇家庭者。</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二、改供不符本項要件之他人使用。</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嗣後三年內第二至第四位用戶共用該段纜線管道時，依其共用長度比例繳付工料費，原已繳工料費之用戶，由甲方按比例退回。</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為避免爭議，甲方應會同乙方實地查勘認定，獲得乙方同意並繳費後始得建設。</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第二十七條 電路障礙經甲方先行測試後，判定係屬乙方自備設備障礙所致者，若乙方要求甲方派員查修，並經確認係因乙方自備設備障礙所致者，甲方得向乙方收取檢查費。</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第二十八條 乙方</w:t>
      </w:r>
      <w:r w:rsidRPr="00D337F6">
        <w:rPr>
          <w:rFonts w:ascii="標楷體" w:eastAsia="標楷體" w:hAnsi="標楷體"/>
          <w:sz w:val="14"/>
          <w:szCs w:val="14"/>
        </w:rPr>
        <w:t>於</w:t>
      </w:r>
      <w:r w:rsidRPr="00D337F6">
        <w:rPr>
          <w:rFonts w:ascii="標楷體" w:eastAsia="標楷體" w:hAnsi="標楷體" w:hint="eastAsia"/>
          <w:sz w:val="14"/>
          <w:szCs w:val="14"/>
        </w:rPr>
        <w:t>甲方</w:t>
      </w:r>
      <w:r w:rsidRPr="00D337F6">
        <w:rPr>
          <w:rFonts w:ascii="標楷體" w:eastAsia="標楷體" w:hAnsi="標楷體"/>
          <w:sz w:val="14"/>
          <w:szCs w:val="14"/>
        </w:rPr>
        <w:t>未施工前，因故註銷申請，已繳之接線費</w:t>
      </w:r>
      <w:r w:rsidRPr="00D337F6">
        <w:rPr>
          <w:rFonts w:ascii="標楷體" w:eastAsia="標楷體" w:hAnsi="標楷體" w:hint="eastAsia"/>
          <w:sz w:val="14"/>
          <w:szCs w:val="14"/>
        </w:rPr>
        <w:t>及相關費用</w:t>
      </w:r>
      <w:r w:rsidRPr="00D337F6">
        <w:rPr>
          <w:rFonts w:ascii="標楷體" w:eastAsia="標楷體" w:hAnsi="標楷體"/>
          <w:sz w:val="14"/>
          <w:szCs w:val="14"/>
        </w:rPr>
        <w:t>，</w:t>
      </w:r>
      <w:r w:rsidRPr="00D337F6">
        <w:rPr>
          <w:rFonts w:ascii="標楷體" w:eastAsia="標楷體" w:hAnsi="標楷體" w:hint="eastAsia"/>
          <w:sz w:val="14"/>
          <w:szCs w:val="14"/>
        </w:rPr>
        <w:t>甲方應</w:t>
      </w:r>
      <w:r w:rsidRPr="00D337F6">
        <w:rPr>
          <w:rFonts w:ascii="標楷體" w:eastAsia="標楷體" w:hAnsi="標楷體"/>
          <w:sz w:val="14"/>
          <w:szCs w:val="14"/>
        </w:rPr>
        <w:t>無息退還；</w:t>
      </w:r>
      <w:r w:rsidRPr="00D337F6">
        <w:rPr>
          <w:rFonts w:ascii="標楷體" w:eastAsia="標楷體" w:hAnsi="標楷體" w:hint="eastAsia"/>
          <w:sz w:val="14"/>
          <w:szCs w:val="14"/>
        </w:rPr>
        <w:t>乙方</w:t>
      </w:r>
      <w:r w:rsidRPr="00D337F6">
        <w:rPr>
          <w:rFonts w:ascii="標楷體" w:eastAsia="標楷體" w:hAnsi="標楷體"/>
          <w:sz w:val="14"/>
          <w:szCs w:val="14"/>
        </w:rPr>
        <w:t>於</w:t>
      </w:r>
      <w:r w:rsidRPr="00D337F6">
        <w:rPr>
          <w:rFonts w:ascii="標楷體" w:eastAsia="標楷體" w:hAnsi="標楷體" w:hint="eastAsia"/>
          <w:sz w:val="14"/>
          <w:szCs w:val="14"/>
        </w:rPr>
        <w:t>甲方施工後註銷申請者，</w:t>
      </w:r>
      <w:r w:rsidRPr="00D337F6">
        <w:rPr>
          <w:rFonts w:ascii="標楷體" w:eastAsia="標楷體" w:hAnsi="標楷體"/>
          <w:sz w:val="14"/>
          <w:szCs w:val="14"/>
        </w:rPr>
        <w:t>其已繳</w:t>
      </w:r>
      <w:r w:rsidRPr="00D337F6">
        <w:rPr>
          <w:rFonts w:ascii="標楷體" w:eastAsia="標楷體" w:hAnsi="標楷體" w:hint="eastAsia"/>
          <w:sz w:val="14"/>
          <w:szCs w:val="14"/>
        </w:rPr>
        <w:t>之</w:t>
      </w:r>
      <w:r w:rsidRPr="00D337F6">
        <w:rPr>
          <w:rFonts w:ascii="標楷體" w:eastAsia="標楷體" w:hAnsi="標楷體"/>
          <w:sz w:val="14"/>
          <w:szCs w:val="14"/>
        </w:rPr>
        <w:t>費用</w:t>
      </w:r>
      <w:r w:rsidRPr="00D337F6">
        <w:rPr>
          <w:rFonts w:ascii="標楷體" w:eastAsia="標楷體" w:hAnsi="標楷體" w:hint="eastAsia"/>
          <w:sz w:val="14"/>
          <w:szCs w:val="14"/>
        </w:rPr>
        <w:t>依施工情況予以扣減，如有餘額者，甲方應</w:t>
      </w:r>
      <w:r w:rsidRPr="00D337F6">
        <w:rPr>
          <w:rFonts w:ascii="標楷體" w:eastAsia="標楷體" w:hAnsi="標楷體"/>
          <w:sz w:val="14"/>
          <w:szCs w:val="14"/>
        </w:rPr>
        <w:t>無息退還</w:t>
      </w:r>
      <w:r w:rsidRPr="00D337F6">
        <w:rPr>
          <w:rFonts w:ascii="標楷體" w:eastAsia="標楷體" w:hAnsi="標楷體" w:hint="eastAsia"/>
          <w:sz w:val="14"/>
          <w:szCs w:val="14"/>
        </w:rPr>
        <w:t>之</w:t>
      </w:r>
      <w:r w:rsidRPr="00D337F6">
        <w:rPr>
          <w:rFonts w:ascii="標楷體" w:eastAsia="標楷體" w:hAnsi="標楷體"/>
          <w:sz w:val="14"/>
          <w:szCs w:val="14"/>
        </w:rPr>
        <w:t>。</w:t>
      </w:r>
      <w:r w:rsidRPr="00D337F6">
        <w:rPr>
          <w:rFonts w:ascii="標楷體" w:eastAsia="標楷體" w:hAnsi="標楷體" w:hint="eastAsia"/>
          <w:sz w:val="14"/>
          <w:szCs w:val="14"/>
        </w:rPr>
        <w:t>但有關國際數據電路服務，依甲方與乙方合約另行訂定之。</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溢繳或重繳之費用，</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得於通知</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後抵充次月或後續應付之費用，如</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不同意抵充，</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應於</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通知不同意之日起七日內無息退還。如</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終止租用本業務或辦理一退一租手續時，其溢繳或重繳之費用於抵充應付費用後仍有餘額時，</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應於費用抵充日起七日內無息退還。</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第二十九條 乙方申請</w:t>
      </w:r>
      <w:r w:rsidRPr="00D337F6">
        <w:rPr>
          <w:rFonts w:ascii="標楷體" w:eastAsia="標楷體" w:hAnsi="標楷體" w:cs="標楷體"/>
          <w:kern w:val="0"/>
          <w:sz w:val="14"/>
          <w:szCs w:val="14"/>
        </w:rPr>
        <w:t>ADSL</w:t>
      </w:r>
      <w:r w:rsidRPr="00D337F6">
        <w:rPr>
          <w:rFonts w:ascii="標楷體" w:eastAsia="標楷體" w:hAnsi="標楷體" w:cs="標楷體" w:hint="eastAsia"/>
          <w:kern w:val="0"/>
          <w:sz w:val="14"/>
          <w:szCs w:val="14"/>
        </w:rPr>
        <w:t>電路或光世代網路</w:t>
      </w:r>
      <w:r w:rsidRPr="00D337F6">
        <w:rPr>
          <w:rFonts w:ascii="標楷體" w:eastAsia="標楷體" w:hAnsi="標楷體" w:hint="eastAsia"/>
          <w:sz w:val="14"/>
          <w:szCs w:val="14"/>
        </w:rPr>
        <w:t>暫停使用者，其停止使用期間月租費依該服務最低速率收費標準計收。暫停期間以一年為限，逾期月租費依原速率收費標準計收。乙方申請其他電路暫停使用者，其停止使用期間月租費依雙方合約約定。但乙方</w:t>
      </w:r>
      <w:r w:rsidRPr="00D337F6">
        <w:rPr>
          <w:rFonts w:ascii="標楷體" w:eastAsia="標楷體" w:hAnsi="標楷體"/>
          <w:sz w:val="14"/>
          <w:szCs w:val="14"/>
        </w:rPr>
        <w:t>因</w:t>
      </w:r>
      <w:r w:rsidRPr="00D337F6">
        <w:rPr>
          <w:rFonts w:ascii="標楷體" w:eastAsia="標楷體" w:hAnsi="標楷體" w:cs="標楷體"/>
          <w:kern w:val="0"/>
          <w:sz w:val="14"/>
          <w:szCs w:val="14"/>
        </w:rPr>
        <w:t>違反</w:t>
      </w:r>
      <w:r w:rsidRPr="00D337F6">
        <w:rPr>
          <w:rFonts w:ascii="標楷體" w:eastAsia="標楷體" w:hAnsi="標楷體"/>
          <w:sz w:val="14"/>
          <w:szCs w:val="14"/>
        </w:rPr>
        <w:t>法令致遭停止通信</w:t>
      </w:r>
      <w:r w:rsidRPr="00D337F6">
        <w:rPr>
          <w:rFonts w:ascii="標楷體" w:eastAsia="標楷體" w:hAnsi="標楷體" w:hint="eastAsia"/>
          <w:sz w:val="14"/>
          <w:szCs w:val="14"/>
        </w:rPr>
        <w:t>者</w:t>
      </w:r>
      <w:r w:rsidRPr="00D337F6">
        <w:rPr>
          <w:rFonts w:ascii="標楷體" w:eastAsia="標楷體" w:hAnsi="標楷體"/>
          <w:sz w:val="14"/>
          <w:szCs w:val="14"/>
        </w:rPr>
        <w:t>，</w:t>
      </w:r>
      <w:r w:rsidRPr="00D337F6">
        <w:rPr>
          <w:rFonts w:ascii="標楷體" w:eastAsia="標楷體" w:hAnsi="標楷體" w:hint="eastAsia"/>
          <w:sz w:val="14"/>
          <w:szCs w:val="14"/>
        </w:rPr>
        <w:t>其停止通信期間，乙方不得申請暫停使用，月租費依原速率收費標準計收。</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第三十條 乙方使用本業務而拒不繳費者，應追繳其應付之費用。乙方同意各項通信紀錄均以甲方電腦紀錄資料為準。</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乙方</w:t>
      </w:r>
      <w:r w:rsidRPr="00D337F6">
        <w:rPr>
          <w:rFonts w:ascii="標楷體" w:eastAsia="標楷體" w:hAnsi="標楷體"/>
          <w:sz w:val="14"/>
          <w:szCs w:val="14"/>
        </w:rPr>
        <w:t>將本業務</w:t>
      </w:r>
      <w:r w:rsidRPr="00D337F6">
        <w:rPr>
          <w:rFonts w:ascii="標楷體" w:eastAsia="標楷體" w:hAnsi="標楷體" w:hint="eastAsia"/>
          <w:sz w:val="14"/>
          <w:szCs w:val="14"/>
        </w:rPr>
        <w:t>電信設備</w:t>
      </w:r>
      <w:r w:rsidRPr="00D337F6">
        <w:rPr>
          <w:rFonts w:ascii="標楷體" w:eastAsia="標楷體" w:hAnsi="標楷體"/>
          <w:sz w:val="14"/>
          <w:szCs w:val="14"/>
        </w:rPr>
        <w:t>交由他人使用時，其應繳費用仍由</w:t>
      </w:r>
      <w:r w:rsidRPr="00D337F6">
        <w:rPr>
          <w:rFonts w:ascii="標楷體" w:eastAsia="標楷體" w:hAnsi="標楷體" w:hint="eastAsia"/>
          <w:sz w:val="14"/>
          <w:szCs w:val="14"/>
        </w:rPr>
        <w:t>乙方</w:t>
      </w:r>
      <w:r w:rsidRPr="00D337F6">
        <w:rPr>
          <w:rFonts w:ascii="標楷體" w:eastAsia="標楷體" w:hAnsi="標楷體"/>
          <w:sz w:val="14"/>
          <w:szCs w:val="14"/>
        </w:rPr>
        <w:t>負責繳付。</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乙方對各項應繳付費用如有異議並提出申訴者，甲方在未查明責任歸屬前，應暫緩催費或停止該電路之使用。</w:t>
      </w:r>
      <w:r w:rsidRPr="00D337F6">
        <w:rPr>
          <w:rFonts w:ascii="標楷體" w:eastAsia="標楷體" w:hAnsi="標楷體" w:cs="標楷體"/>
          <w:kern w:val="0"/>
          <w:sz w:val="14"/>
          <w:szCs w:val="14"/>
        </w:rPr>
        <w:t>但如有本契約第</w:t>
      </w:r>
      <w:r w:rsidRPr="00D337F6">
        <w:rPr>
          <w:rFonts w:ascii="標楷體" w:eastAsia="標楷體" w:hAnsi="標楷體" w:cs="標楷體" w:hint="eastAsia"/>
          <w:kern w:val="0"/>
          <w:sz w:val="14"/>
          <w:szCs w:val="14"/>
        </w:rPr>
        <w:t>三十七</w:t>
      </w:r>
      <w:r w:rsidRPr="00D337F6">
        <w:rPr>
          <w:rFonts w:ascii="標楷體" w:eastAsia="標楷體" w:hAnsi="標楷體" w:cs="標楷體"/>
          <w:kern w:val="0"/>
          <w:sz w:val="14"/>
          <w:szCs w:val="14"/>
        </w:rPr>
        <w:t>條被盜接、冒用之情形者，依其規定辦理。</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 xml:space="preserve">第三十一條 </w:t>
      </w:r>
      <w:r w:rsidRPr="00D337F6">
        <w:rPr>
          <w:rFonts w:ascii="標楷體" w:eastAsia="標楷體" w:hAnsi="標楷體" w:cs="標楷體"/>
          <w:kern w:val="0"/>
          <w:sz w:val="14"/>
          <w:szCs w:val="14"/>
        </w:rPr>
        <w:t>乙方繳納之各項費用，由甲方製發收據或發票交乙方收執；如有遺失，乙方得出具切結書申請補發繳費證明書。</w:t>
      </w:r>
    </w:p>
    <w:p w:rsidR="003541BC" w:rsidRPr="00D337F6" w:rsidRDefault="003541BC" w:rsidP="003541BC">
      <w:pPr>
        <w:spacing w:line="160" w:lineRule="exact"/>
        <w:rPr>
          <w:rFonts w:ascii="標楷體" w:eastAsia="標楷體" w:hAnsi="標楷體" w:cs="標楷體"/>
          <w:spacing w:val="-4"/>
          <w:kern w:val="0"/>
          <w:sz w:val="14"/>
          <w:szCs w:val="14"/>
        </w:rPr>
      </w:pPr>
      <w:r w:rsidRPr="00D337F6">
        <w:rPr>
          <w:rFonts w:ascii="標楷體" w:eastAsia="標楷體" w:hAnsi="標楷體" w:cs="標楷體"/>
          <w:spacing w:val="-4"/>
          <w:kern w:val="0"/>
          <w:sz w:val="14"/>
          <w:szCs w:val="14"/>
        </w:rPr>
        <w:t>所有以甲方名義寄發之通知或收據，皆須蓋有甲方之圖章或數位簽章認證始生效力。</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kern w:val="0"/>
          <w:sz w:val="14"/>
          <w:szCs w:val="14"/>
        </w:rPr>
        <w:t>乙方如無法提出已繳費之相關單據時，有無繳費均以甲方紀錄為準。</w:t>
      </w:r>
    </w:p>
    <w:p w:rsidR="003541BC" w:rsidRPr="00D337F6" w:rsidRDefault="003541BC" w:rsidP="003541BC">
      <w:pPr>
        <w:tabs>
          <w:tab w:val="left" w:pos="1652"/>
        </w:tabs>
        <w:spacing w:line="160" w:lineRule="exact"/>
        <w:rPr>
          <w:rFonts w:ascii="標楷體" w:eastAsia="標楷體" w:hAnsi="標楷體"/>
          <w:kern w:val="0"/>
          <w:sz w:val="14"/>
          <w:szCs w:val="14"/>
        </w:rPr>
      </w:pPr>
      <w:r w:rsidRPr="00D337F6">
        <w:rPr>
          <w:rFonts w:ascii="標楷體" w:eastAsia="標楷體" w:hAnsi="標楷體" w:hint="eastAsia"/>
          <w:sz w:val="14"/>
          <w:szCs w:val="14"/>
        </w:rPr>
        <w:t xml:space="preserve">第三十二條 </w:t>
      </w:r>
      <w:r w:rsidRPr="00D337F6">
        <w:rPr>
          <w:rFonts w:ascii="標楷體" w:eastAsia="標楷體" w:hAnsi="標楷體" w:cs="標楷體"/>
          <w:kern w:val="0"/>
          <w:sz w:val="14"/>
          <w:szCs w:val="14"/>
        </w:rPr>
        <w:t>乙方租用本業務，因</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電信機線設備障礙、阻斷，以致發生錯誤、中斷或不能傳遞時</w:t>
      </w:r>
      <w:r w:rsidRPr="00D337F6">
        <w:rPr>
          <w:rFonts w:ascii="標楷體" w:eastAsia="標楷體" w:hAnsi="標楷體" w:hint="eastAsia"/>
          <w:kern w:val="0"/>
          <w:sz w:val="14"/>
          <w:szCs w:val="14"/>
        </w:rPr>
        <w:t>，其停止通信期間，甲方應按連續阻斷時間減收月租費，但因配合用戶時間約修者，其約修時間不予記錄。</w:t>
      </w:r>
    </w:p>
    <w:p w:rsidR="003541BC" w:rsidRPr="00D337F6" w:rsidRDefault="003541BC" w:rsidP="003541BC">
      <w:pPr>
        <w:spacing w:line="160" w:lineRule="exact"/>
        <w:rPr>
          <w:rFonts w:ascii="標楷體" w:eastAsia="標楷體" w:hAnsi="標楷體"/>
          <w:kern w:val="0"/>
          <w:sz w:val="14"/>
          <w:szCs w:val="14"/>
        </w:rPr>
      </w:pPr>
      <w:r w:rsidRPr="00D337F6">
        <w:rPr>
          <w:rFonts w:ascii="標楷體" w:eastAsia="標楷體" w:hAnsi="標楷體" w:cs="標楷體" w:hint="eastAsia"/>
          <w:kern w:val="0"/>
          <w:sz w:val="14"/>
          <w:szCs w:val="14"/>
        </w:rPr>
        <w:t>前項</w:t>
      </w:r>
      <w:r w:rsidRPr="00D337F6">
        <w:rPr>
          <w:rFonts w:ascii="標楷體" w:eastAsia="標楷體" w:hAnsi="標楷體" w:hint="eastAsia"/>
          <w:kern w:val="0"/>
          <w:sz w:val="14"/>
          <w:szCs w:val="14"/>
        </w:rPr>
        <w:t>減收標準如下。但最多以扣減當月份月租費為限：</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一、ADSL電路或光世代網路：</w:t>
      </w:r>
    </w:p>
    <w:tbl>
      <w:tblPr>
        <w:tblW w:w="442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1701"/>
      </w:tblGrid>
      <w:tr w:rsidR="003541BC" w:rsidRPr="00D337F6" w:rsidTr="001A7791">
        <w:trPr>
          <w:trHeight w:hRule="exact" w:val="226"/>
        </w:trPr>
        <w:tc>
          <w:tcPr>
            <w:tcW w:w="3125" w:type="pct"/>
            <w:vAlign w:val="center"/>
          </w:tcPr>
          <w:p w:rsidR="003541BC" w:rsidRPr="00D337F6" w:rsidRDefault="003541BC" w:rsidP="001A7791">
            <w:pPr>
              <w:spacing w:line="160" w:lineRule="exact"/>
              <w:jc w:val="center"/>
              <w:rPr>
                <w:rFonts w:ascii="標楷體" w:eastAsia="標楷體" w:hAnsi="標楷體"/>
                <w:sz w:val="14"/>
                <w:szCs w:val="14"/>
              </w:rPr>
            </w:pPr>
            <w:r w:rsidRPr="00D337F6">
              <w:rPr>
                <w:rFonts w:ascii="標楷體" w:eastAsia="標楷體" w:hAnsi="標楷體" w:cs="標楷體"/>
                <w:kern w:val="0"/>
                <w:sz w:val="14"/>
                <w:szCs w:val="14"/>
              </w:rPr>
              <w:t>連續阻斷時間</w:t>
            </w:r>
            <w:r w:rsidRPr="00D337F6">
              <w:rPr>
                <w:rFonts w:ascii="標楷體" w:eastAsia="標楷體" w:hAnsi="標楷體" w:cs="標楷體" w:hint="eastAsia"/>
                <w:kern w:val="0"/>
                <w:sz w:val="14"/>
                <w:szCs w:val="14"/>
              </w:rPr>
              <w:t>（</w:t>
            </w:r>
            <w:r w:rsidRPr="00D337F6">
              <w:rPr>
                <w:rFonts w:ascii="標楷體" w:eastAsia="標楷體" w:hAnsi="標楷體" w:cs="標楷體"/>
                <w:kern w:val="0"/>
                <w:sz w:val="14"/>
                <w:szCs w:val="14"/>
              </w:rPr>
              <w:t>小時</w:t>
            </w:r>
            <w:r w:rsidRPr="00D337F6">
              <w:rPr>
                <w:rFonts w:ascii="標楷體" w:eastAsia="標楷體" w:hAnsi="標楷體" w:cs="標楷體" w:hint="eastAsia"/>
                <w:kern w:val="0"/>
                <w:sz w:val="14"/>
                <w:szCs w:val="14"/>
              </w:rPr>
              <w:t>）</w:t>
            </w:r>
          </w:p>
        </w:tc>
        <w:tc>
          <w:tcPr>
            <w:tcW w:w="1875" w:type="pct"/>
            <w:vAlign w:val="center"/>
          </w:tcPr>
          <w:p w:rsidR="003541BC" w:rsidRPr="00D337F6" w:rsidRDefault="003541BC" w:rsidP="001A7791">
            <w:pPr>
              <w:spacing w:line="160" w:lineRule="exact"/>
              <w:jc w:val="center"/>
              <w:rPr>
                <w:rFonts w:ascii="標楷體" w:eastAsia="標楷體" w:hAnsi="標楷體"/>
                <w:sz w:val="14"/>
                <w:szCs w:val="14"/>
              </w:rPr>
            </w:pPr>
            <w:r w:rsidRPr="00D337F6">
              <w:rPr>
                <w:rFonts w:ascii="標楷體" w:eastAsia="標楷體" w:hAnsi="標楷體" w:cs="標楷體"/>
                <w:kern w:val="0"/>
                <w:sz w:val="14"/>
                <w:szCs w:val="14"/>
              </w:rPr>
              <w:t>扣減下限</w:t>
            </w:r>
            <w:r w:rsidRPr="00D337F6">
              <w:rPr>
                <w:rFonts w:ascii="標楷體" w:eastAsia="標楷體" w:hAnsi="標楷體" w:cs="標楷體" w:hint="eastAsia"/>
                <w:kern w:val="0"/>
                <w:sz w:val="14"/>
                <w:szCs w:val="14"/>
              </w:rPr>
              <w:t>（</w:t>
            </w:r>
            <w:r w:rsidRPr="00D337F6">
              <w:rPr>
                <w:rFonts w:ascii="標楷體" w:eastAsia="標楷體" w:hAnsi="標楷體" w:cs="標楷體"/>
                <w:kern w:val="0"/>
                <w:sz w:val="14"/>
                <w:szCs w:val="14"/>
              </w:rPr>
              <w:t>月租費</w:t>
            </w:r>
            <w:r w:rsidRPr="00D337F6">
              <w:rPr>
                <w:rFonts w:ascii="標楷體" w:eastAsia="標楷體" w:hAnsi="標楷體" w:cs="標楷體" w:hint="eastAsia"/>
                <w:kern w:val="0"/>
                <w:sz w:val="14"/>
                <w:szCs w:val="14"/>
              </w:rPr>
              <w:t>）</w:t>
            </w:r>
          </w:p>
        </w:tc>
      </w:tr>
      <w:tr w:rsidR="003541BC" w:rsidRPr="00D337F6" w:rsidTr="001A7791">
        <w:trPr>
          <w:trHeight w:val="202"/>
        </w:trPr>
        <w:tc>
          <w:tcPr>
            <w:tcW w:w="3125" w:type="pct"/>
            <w:vAlign w:val="center"/>
          </w:tcPr>
          <w:p w:rsidR="003541BC" w:rsidRPr="00D337F6" w:rsidRDefault="003541BC" w:rsidP="001A7791">
            <w:pPr>
              <w:spacing w:line="160" w:lineRule="exact"/>
              <w:jc w:val="center"/>
              <w:rPr>
                <w:rFonts w:ascii="標楷體" w:eastAsia="標楷體" w:hAnsi="標楷體"/>
                <w:sz w:val="14"/>
                <w:szCs w:val="14"/>
              </w:rPr>
            </w:pPr>
            <w:r w:rsidRPr="00D337F6">
              <w:rPr>
                <w:rFonts w:ascii="標楷體" w:eastAsia="標楷體" w:hAnsi="標楷體" w:cs="標楷體" w:hint="eastAsia"/>
                <w:kern w:val="0"/>
                <w:sz w:val="14"/>
                <w:szCs w:val="14"/>
              </w:rPr>
              <w:t>六（含）</w:t>
            </w:r>
            <w:r w:rsidRPr="00D337F6">
              <w:rPr>
                <w:rFonts w:ascii="標楷體" w:eastAsia="標楷體" w:hAnsi="標楷體" w:cs="標楷體"/>
                <w:kern w:val="0"/>
                <w:sz w:val="14"/>
                <w:szCs w:val="14"/>
              </w:rPr>
              <w:t>以上</w:t>
            </w:r>
            <w:r w:rsidRPr="00D337F6">
              <w:rPr>
                <w:rFonts w:ascii="標楷體" w:eastAsia="標楷體" w:hAnsi="標楷體" w:cs="標楷體" w:hint="eastAsia"/>
                <w:kern w:val="0"/>
                <w:sz w:val="14"/>
                <w:szCs w:val="14"/>
              </w:rPr>
              <w:t>-</w:t>
            </w:r>
            <w:r w:rsidRPr="00D337F6">
              <w:rPr>
                <w:rFonts w:ascii="標楷體" w:eastAsia="標楷體" w:hAnsi="標楷體" w:cs="標楷體"/>
                <w:kern w:val="0"/>
                <w:sz w:val="14"/>
                <w:szCs w:val="14"/>
              </w:rPr>
              <w:t>未滿</w:t>
            </w:r>
            <w:r w:rsidRPr="00D337F6">
              <w:rPr>
                <w:rFonts w:ascii="標楷體" w:eastAsia="標楷體" w:hAnsi="標楷體" w:cs="標楷體" w:hint="eastAsia"/>
                <w:kern w:val="0"/>
                <w:sz w:val="14"/>
                <w:szCs w:val="14"/>
              </w:rPr>
              <w:t>八</w:t>
            </w:r>
          </w:p>
        </w:tc>
        <w:tc>
          <w:tcPr>
            <w:tcW w:w="1875" w:type="pct"/>
            <w:vAlign w:val="center"/>
          </w:tcPr>
          <w:p w:rsidR="003541BC" w:rsidRPr="00D337F6" w:rsidRDefault="003541BC" w:rsidP="001A7791">
            <w:pPr>
              <w:spacing w:line="160" w:lineRule="exact"/>
              <w:jc w:val="center"/>
              <w:rPr>
                <w:rFonts w:ascii="標楷體" w:eastAsia="標楷體" w:hAnsi="標楷體"/>
                <w:sz w:val="14"/>
                <w:szCs w:val="14"/>
              </w:rPr>
            </w:pPr>
            <w:r w:rsidRPr="00D337F6">
              <w:rPr>
                <w:rFonts w:ascii="標楷體" w:eastAsia="標楷體" w:hAnsi="標楷體" w:cs="標楷體"/>
                <w:kern w:val="0"/>
                <w:sz w:val="14"/>
                <w:szCs w:val="14"/>
              </w:rPr>
              <w:t>減收5％</w:t>
            </w:r>
          </w:p>
        </w:tc>
      </w:tr>
      <w:tr w:rsidR="003541BC" w:rsidRPr="00D337F6" w:rsidTr="001A7791">
        <w:trPr>
          <w:trHeight w:val="145"/>
        </w:trPr>
        <w:tc>
          <w:tcPr>
            <w:tcW w:w="3125" w:type="pct"/>
            <w:vAlign w:val="center"/>
          </w:tcPr>
          <w:p w:rsidR="003541BC" w:rsidRPr="00D337F6" w:rsidRDefault="003541BC" w:rsidP="001A7791">
            <w:pPr>
              <w:spacing w:line="160" w:lineRule="exact"/>
              <w:jc w:val="center"/>
              <w:rPr>
                <w:rFonts w:ascii="標楷體" w:eastAsia="標楷體" w:hAnsi="標楷體"/>
                <w:sz w:val="14"/>
                <w:szCs w:val="14"/>
              </w:rPr>
            </w:pPr>
            <w:r w:rsidRPr="00D337F6">
              <w:rPr>
                <w:rFonts w:ascii="標楷體" w:eastAsia="標楷體" w:hAnsi="標楷體" w:cs="標楷體" w:hint="eastAsia"/>
                <w:kern w:val="0"/>
                <w:sz w:val="14"/>
                <w:szCs w:val="14"/>
              </w:rPr>
              <w:t>八（含）</w:t>
            </w:r>
            <w:r w:rsidRPr="00D337F6">
              <w:rPr>
                <w:rFonts w:ascii="標楷體" w:eastAsia="標楷體" w:hAnsi="標楷體" w:cs="標楷體"/>
                <w:kern w:val="0"/>
                <w:sz w:val="14"/>
                <w:szCs w:val="14"/>
              </w:rPr>
              <w:t>以上</w:t>
            </w:r>
            <w:r w:rsidRPr="00D337F6">
              <w:rPr>
                <w:rFonts w:ascii="標楷體" w:eastAsia="標楷體" w:hAnsi="標楷體" w:cs="標楷體" w:hint="eastAsia"/>
                <w:kern w:val="0"/>
                <w:sz w:val="14"/>
                <w:szCs w:val="14"/>
              </w:rPr>
              <w:t>-</w:t>
            </w:r>
            <w:r w:rsidRPr="00D337F6">
              <w:rPr>
                <w:rFonts w:ascii="標楷體" w:eastAsia="標楷體" w:hAnsi="標楷體" w:cs="標楷體"/>
                <w:kern w:val="0"/>
                <w:sz w:val="14"/>
                <w:szCs w:val="14"/>
              </w:rPr>
              <w:t>未滿</w:t>
            </w:r>
            <w:r w:rsidRPr="00D337F6">
              <w:rPr>
                <w:rFonts w:ascii="標楷體" w:eastAsia="標楷體" w:hAnsi="標楷體" w:cs="標楷體" w:hint="eastAsia"/>
                <w:kern w:val="0"/>
                <w:sz w:val="14"/>
                <w:szCs w:val="14"/>
              </w:rPr>
              <w:t>十二</w:t>
            </w:r>
          </w:p>
        </w:tc>
        <w:tc>
          <w:tcPr>
            <w:tcW w:w="1875" w:type="pct"/>
            <w:vAlign w:val="center"/>
          </w:tcPr>
          <w:p w:rsidR="003541BC" w:rsidRPr="00D337F6" w:rsidRDefault="003541BC" w:rsidP="001A7791">
            <w:pPr>
              <w:spacing w:line="160" w:lineRule="exact"/>
              <w:jc w:val="center"/>
              <w:rPr>
                <w:rFonts w:ascii="標楷體" w:eastAsia="標楷體" w:hAnsi="標楷體"/>
                <w:sz w:val="14"/>
                <w:szCs w:val="14"/>
              </w:rPr>
            </w:pPr>
            <w:r w:rsidRPr="00D337F6">
              <w:rPr>
                <w:rFonts w:ascii="標楷體" w:eastAsia="標楷體" w:hAnsi="標楷體" w:cs="標楷體"/>
                <w:kern w:val="0"/>
                <w:sz w:val="14"/>
                <w:szCs w:val="14"/>
              </w:rPr>
              <w:t>減收10％</w:t>
            </w:r>
          </w:p>
        </w:tc>
      </w:tr>
      <w:tr w:rsidR="003541BC" w:rsidRPr="00D337F6" w:rsidTr="001A7791">
        <w:trPr>
          <w:trHeight w:val="187"/>
        </w:trPr>
        <w:tc>
          <w:tcPr>
            <w:tcW w:w="3125" w:type="pct"/>
            <w:vAlign w:val="center"/>
          </w:tcPr>
          <w:p w:rsidR="003541BC" w:rsidRPr="00D337F6" w:rsidRDefault="003541BC" w:rsidP="001A7791">
            <w:pPr>
              <w:spacing w:line="160" w:lineRule="exact"/>
              <w:jc w:val="center"/>
              <w:rPr>
                <w:rFonts w:ascii="標楷體" w:eastAsia="標楷體" w:hAnsi="標楷體"/>
                <w:sz w:val="14"/>
                <w:szCs w:val="14"/>
              </w:rPr>
            </w:pPr>
            <w:r w:rsidRPr="00D337F6">
              <w:rPr>
                <w:rFonts w:ascii="標楷體" w:eastAsia="標楷體" w:hAnsi="標楷體" w:cs="標楷體" w:hint="eastAsia"/>
                <w:kern w:val="0"/>
                <w:sz w:val="14"/>
                <w:szCs w:val="14"/>
              </w:rPr>
              <w:t>十二（含）</w:t>
            </w:r>
            <w:r w:rsidRPr="00D337F6">
              <w:rPr>
                <w:rFonts w:ascii="標楷體" w:eastAsia="標楷體" w:hAnsi="標楷體" w:cs="標楷體"/>
                <w:kern w:val="0"/>
                <w:sz w:val="14"/>
                <w:szCs w:val="14"/>
              </w:rPr>
              <w:t>以上</w:t>
            </w:r>
            <w:r w:rsidRPr="00D337F6">
              <w:rPr>
                <w:rFonts w:ascii="標楷體" w:eastAsia="標楷體" w:hAnsi="標楷體" w:cs="標楷體" w:hint="eastAsia"/>
                <w:kern w:val="0"/>
                <w:sz w:val="14"/>
                <w:szCs w:val="14"/>
              </w:rPr>
              <w:t>-</w:t>
            </w:r>
            <w:r w:rsidRPr="00D337F6">
              <w:rPr>
                <w:rFonts w:ascii="標楷體" w:eastAsia="標楷體" w:hAnsi="標楷體" w:cs="標楷體"/>
                <w:kern w:val="0"/>
                <w:sz w:val="14"/>
                <w:szCs w:val="14"/>
              </w:rPr>
              <w:t>未滿</w:t>
            </w:r>
            <w:r w:rsidRPr="00D337F6">
              <w:rPr>
                <w:rFonts w:ascii="標楷體" w:eastAsia="標楷體" w:hAnsi="標楷體" w:cs="標楷體" w:hint="eastAsia"/>
                <w:kern w:val="0"/>
                <w:sz w:val="14"/>
                <w:szCs w:val="14"/>
              </w:rPr>
              <w:t>二十四</w:t>
            </w:r>
          </w:p>
        </w:tc>
        <w:tc>
          <w:tcPr>
            <w:tcW w:w="1875" w:type="pct"/>
            <w:vAlign w:val="center"/>
          </w:tcPr>
          <w:p w:rsidR="003541BC" w:rsidRPr="00D337F6" w:rsidRDefault="003541BC" w:rsidP="001A7791">
            <w:pPr>
              <w:spacing w:line="160" w:lineRule="exact"/>
              <w:jc w:val="center"/>
              <w:rPr>
                <w:rFonts w:ascii="標楷體" w:eastAsia="標楷體" w:hAnsi="標楷體"/>
                <w:sz w:val="14"/>
                <w:szCs w:val="14"/>
              </w:rPr>
            </w:pPr>
            <w:r w:rsidRPr="00D337F6">
              <w:rPr>
                <w:rFonts w:ascii="標楷體" w:eastAsia="標楷體" w:hAnsi="標楷體" w:cs="標楷體"/>
                <w:kern w:val="0"/>
                <w:sz w:val="14"/>
                <w:szCs w:val="14"/>
              </w:rPr>
              <w:t>減收20％</w:t>
            </w:r>
          </w:p>
        </w:tc>
      </w:tr>
      <w:tr w:rsidR="003541BC" w:rsidRPr="00D337F6" w:rsidTr="001A7791">
        <w:trPr>
          <w:trHeight w:val="160"/>
        </w:trPr>
        <w:tc>
          <w:tcPr>
            <w:tcW w:w="3125" w:type="pct"/>
            <w:vAlign w:val="center"/>
          </w:tcPr>
          <w:p w:rsidR="003541BC" w:rsidRPr="00D337F6" w:rsidRDefault="003541BC" w:rsidP="001A7791">
            <w:pPr>
              <w:spacing w:line="160" w:lineRule="exact"/>
              <w:jc w:val="center"/>
              <w:rPr>
                <w:rFonts w:ascii="標楷體" w:eastAsia="標楷體" w:hAnsi="標楷體"/>
                <w:sz w:val="14"/>
                <w:szCs w:val="14"/>
              </w:rPr>
            </w:pPr>
            <w:r w:rsidRPr="00D337F6">
              <w:rPr>
                <w:rFonts w:ascii="標楷體" w:eastAsia="標楷體" w:hAnsi="標楷體" w:cs="標楷體" w:hint="eastAsia"/>
                <w:kern w:val="0"/>
                <w:sz w:val="14"/>
                <w:szCs w:val="14"/>
              </w:rPr>
              <w:t>二十四（含）</w:t>
            </w:r>
            <w:r w:rsidRPr="00D337F6">
              <w:rPr>
                <w:rFonts w:ascii="標楷體" w:eastAsia="標楷體" w:hAnsi="標楷體" w:cs="標楷體"/>
                <w:kern w:val="0"/>
                <w:sz w:val="14"/>
                <w:szCs w:val="14"/>
              </w:rPr>
              <w:t>以上</w:t>
            </w:r>
            <w:r w:rsidRPr="00D337F6">
              <w:rPr>
                <w:rFonts w:ascii="標楷體" w:eastAsia="標楷體" w:hAnsi="標楷體" w:cs="標楷體" w:hint="eastAsia"/>
                <w:kern w:val="0"/>
                <w:sz w:val="14"/>
                <w:szCs w:val="14"/>
              </w:rPr>
              <w:t>-</w:t>
            </w:r>
            <w:r w:rsidRPr="00D337F6">
              <w:rPr>
                <w:rFonts w:ascii="標楷體" w:eastAsia="標楷體" w:hAnsi="標楷體" w:cs="標楷體"/>
                <w:kern w:val="0"/>
                <w:sz w:val="14"/>
                <w:szCs w:val="14"/>
              </w:rPr>
              <w:t>未滿</w:t>
            </w:r>
            <w:r w:rsidRPr="00D337F6">
              <w:rPr>
                <w:rFonts w:ascii="標楷體" w:eastAsia="標楷體" w:hAnsi="標楷體" w:cs="標楷體" w:hint="eastAsia"/>
                <w:kern w:val="0"/>
                <w:sz w:val="14"/>
                <w:szCs w:val="14"/>
              </w:rPr>
              <w:t>四十八</w:t>
            </w:r>
          </w:p>
        </w:tc>
        <w:tc>
          <w:tcPr>
            <w:tcW w:w="1875" w:type="pct"/>
            <w:vAlign w:val="center"/>
          </w:tcPr>
          <w:p w:rsidR="003541BC" w:rsidRPr="00D337F6" w:rsidRDefault="003541BC" w:rsidP="001A7791">
            <w:pPr>
              <w:spacing w:line="160" w:lineRule="exact"/>
              <w:jc w:val="center"/>
              <w:rPr>
                <w:rFonts w:ascii="標楷體" w:eastAsia="標楷體" w:hAnsi="標楷體"/>
                <w:sz w:val="14"/>
                <w:szCs w:val="14"/>
              </w:rPr>
            </w:pPr>
            <w:r w:rsidRPr="00D337F6">
              <w:rPr>
                <w:rFonts w:ascii="標楷體" w:eastAsia="標楷體" w:hAnsi="標楷體" w:cs="標楷體"/>
                <w:kern w:val="0"/>
                <w:sz w:val="14"/>
                <w:szCs w:val="14"/>
              </w:rPr>
              <w:t>減收30％</w:t>
            </w:r>
          </w:p>
        </w:tc>
      </w:tr>
      <w:tr w:rsidR="003541BC" w:rsidRPr="00D337F6" w:rsidTr="001A7791">
        <w:trPr>
          <w:trHeight w:val="145"/>
        </w:trPr>
        <w:tc>
          <w:tcPr>
            <w:tcW w:w="3125" w:type="pct"/>
            <w:vAlign w:val="center"/>
          </w:tcPr>
          <w:p w:rsidR="003541BC" w:rsidRPr="00D337F6" w:rsidRDefault="003541BC" w:rsidP="001A7791">
            <w:pPr>
              <w:spacing w:line="160" w:lineRule="exact"/>
              <w:jc w:val="center"/>
              <w:rPr>
                <w:rFonts w:ascii="標楷體" w:eastAsia="標楷體" w:hAnsi="標楷體"/>
                <w:sz w:val="14"/>
                <w:szCs w:val="14"/>
              </w:rPr>
            </w:pPr>
            <w:r w:rsidRPr="00D337F6">
              <w:rPr>
                <w:rFonts w:ascii="標楷體" w:eastAsia="標楷體" w:hAnsi="標楷體" w:cs="標楷體" w:hint="eastAsia"/>
                <w:kern w:val="0"/>
                <w:sz w:val="14"/>
                <w:szCs w:val="14"/>
              </w:rPr>
              <w:t>四十八（含）</w:t>
            </w:r>
            <w:r w:rsidRPr="00D337F6">
              <w:rPr>
                <w:rFonts w:ascii="標楷體" w:eastAsia="標楷體" w:hAnsi="標楷體" w:cs="標楷體"/>
                <w:kern w:val="0"/>
                <w:sz w:val="14"/>
                <w:szCs w:val="14"/>
              </w:rPr>
              <w:t>以上</w:t>
            </w:r>
            <w:r w:rsidRPr="00D337F6">
              <w:rPr>
                <w:rFonts w:ascii="標楷體" w:eastAsia="標楷體" w:hAnsi="標楷體" w:cs="標楷體" w:hint="eastAsia"/>
                <w:kern w:val="0"/>
                <w:sz w:val="14"/>
                <w:szCs w:val="14"/>
              </w:rPr>
              <w:t>-</w:t>
            </w:r>
            <w:r w:rsidRPr="00D337F6">
              <w:rPr>
                <w:rFonts w:ascii="標楷體" w:eastAsia="標楷體" w:hAnsi="標楷體" w:cs="標楷體"/>
                <w:kern w:val="0"/>
                <w:sz w:val="14"/>
                <w:szCs w:val="14"/>
              </w:rPr>
              <w:t>未滿</w:t>
            </w:r>
            <w:r w:rsidRPr="00D337F6">
              <w:rPr>
                <w:rFonts w:ascii="標楷體" w:eastAsia="標楷體" w:hAnsi="標楷體" w:cs="標楷體" w:hint="eastAsia"/>
                <w:kern w:val="0"/>
                <w:sz w:val="14"/>
                <w:szCs w:val="14"/>
              </w:rPr>
              <w:t>七十二</w:t>
            </w:r>
          </w:p>
        </w:tc>
        <w:tc>
          <w:tcPr>
            <w:tcW w:w="1875" w:type="pct"/>
            <w:vAlign w:val="center"/>
          </w:tcPr>
          <w:p w:rsidR="003541BC" w:rsidRPr="00D337F6" w:rsidRDefault="003541BC" w:rsidP="001A7791">
            <w:pPr>
              <w:spacing w:line="160" w:lineRule="exact"/>
              <w:jc w:val="center"/>
              <w:rPr>
                <w:rFonts w:ascii="標楷體" w:eastAsia="標楷體" w:hAnsi="標楷體"/>
                <w:sz w:val="14"/>
                <w:szCs w:val="14"/>
              </w:rPr>
            </w:pPr>
            <w:r w:rsidRPr="00D337F6">
              <w:rPr>
                <w:rFonts w:ascii="標楷體" w:eastAsia="標楷體" w:hAnsi="標楷體" w:cs="標楷體"/>
                <w:kern w:val="0"/>
                <w:sz w:val="14"/>
                <w:szCs w:val="14"/>
              </w:rPr>
              <w:t>減收40％</w:t>
            </w:r>
          </w:p>
        </w:tc>
      </w:tr>
      <w:tr w:rsidR="003541BC" w:rsidRPr="00D337F6" w:rsidTr="001A7791">
        <w:trPr>
          <w:trHeight w:val="146"/>
        </w:trPr>
        <w:tc>
          <w:tcPr>
            <w:tcW w:w="3125" w:type="pct"/>
            <w:vAlign w:val="center"/>
          </w:tcPr>
          <w:p w:rsidR="003541BC" w:rsidRPr="00D337F6" w:rsidRDefault="003541BC" w:rsidP="001A7791">
            <w:pPr>
              <w:spacing w:line="160" w:lineRule="exact"/>
              <w:jc w:val="center"/>
              <w:rPr>
                <w:rFonts w:ascii="標楷體" w:eastAsia="標楷體" w:hAnsi="標楷體"/>
                <w:sz w:val="14"/>
                <w:szCs w:val="14"/>
              </w:rPr>
            </w:pPr>
            <w:r w:rsidRPr="00D337F6">
              <w:rPr>
                <w:rFonts w:ascii="標楷體" w:eastAsia="標楷體" w:hAnsi="標楷體" w:cs="標楷體" w:hint="eastAsia"/>
                <w:kern w:val="0"/>
                <w:sz w:val="14"/>
                <w:szCs w:val="14"/>
              </w:rPr>
              <w:t>七十二（含）</w:t>
            </w:r>
            <w:r w:rsidRPr="00D337F6">
              <w:rPr>
                <w:rFonts w:ascii="標楷體" w:eastAsia="標楷體" w:hAnsi="標楷體" w:cs="標楷體"/>
                <w:kern w:val="0"/>
                <w:sz w:val="14"/>
                <w:szCs w:val="14"/>
              </w:rPr>
              <w:t>以上</w:t>
            </w:r>
          </w:p>
        </w:tc>
        <w:tc>
          <w:tcPr>
            <w:tcW w:w="1875" w:type="pct"/>
            <w:vAlign w:val="center"/>
          </w:tcPr>
          <w:p w:rsidR="003541BC" w:rsidRPr="00D337F6" w:rsidRDefault="003541BC" w:rsidP="001A7791">
            <w:pPr>
              <w:spacing w:line="160" w:lineRule="exact"/>
              <w:jc w:val="center"/>
              <w:rPr>
                <w:rFonts w:ascii="標楷體" w:eastAsia="標楷體" w:hAnsi="標楷體"/>
                <w:sz w:val="14"/>
                <w:szCs w:val="14"/>
              </w:rPr>
            </w:pPr>
            <w:r w:rsidRPr="00D337F6">
              <w:rPr>
                <w:rFonts w:ascii="標楷體" w:eastAsia="標楷體" w:hAnsi="標楷體" w:cs="標楷體"/>
                <w:kern w:val="0"/>
                <w:sz w:val="14"/>
                <w:szCs w:val="14"/>
              </w:rPr>
              <w:t>全免</w:t>
            </w:r>
          </w:p>
        </w:tc>
      </w:tr>
    </w:tbl>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二、</w:t>
      </w:r>
      <w:r w:rsidRPr="00D337F6">
        <w:rPr>
          <w:rFonts w:ascii="標楷體" w:eastAsia="標楷體" w:hAnsi="標楷體" w:cs="標楷體"/>
          <w:kern w:val="0"/>
          <w:sz w:val="14"/>
          <w:szCs w:val="14"/>
        </w:rPr>
        <w:t>臨時電</w:t>
      </w:r>
      <w:r w:rsidRPr="00D337F6">
        <w:rPr>
          <w:rFonts w:ascii="標楷體" w:eastAsia="標楷體" w:hAnsi="標楷體" w:cs="標楷體" w:hint="eastAsia"/>
          <w:kern w:val="0"/>
          <w:sz w:val="14"/>
          <w:szCs w:val="14"/>
        </w:rPr>
        <w:t>路</w:t>
      </w:r>
      <w:r w:rsidRPr="00D337F6">
        <w:rPr>
          <w:rFonts w:ascii="標楷體" w:eastAsia="標楷體" w:hAnsi="標楷體" w:cs="標楷體"/>
          <w:kern w:val="0"/>
          <w:sz w:val="14"/>
          <w:szCs w:val="14"/>
        </w:rPr>
        <w:t>連續阻斷致停止通信</w:t>
      </w:r>
      <w:r w:rsidRPr="00D337F6">
        <w:rPr>
          <w:rFonts w:ascii="標楷體" w:eastAsia="標楷體" w:hAnsi="標楷體" w:cs="標楷體" w:hint="eastAsia"/>
          <w:kern w:val="0"/>
          <w:sz w:val="14"/>
          <w:szCs w:val="14"/>
        </w:rPr>
        <w:t>一</w:t>
      </w:r>
      <w:r w:rsidRPr="00D337F6">
        <w:rPr>
          <w:rFonts w:ascii="標楷體" w:eastAsia="標楷體" w:hAnsi="標楷體" w:cs="標楷體"/>
          <w:kern w:val="0"/>
          <w:sz w:val="14"/>
          <w:szCs w:val="14"/>
        </w:rPr>
        <w:t>小時以上</w:t>
      </w:r>
      <w:r w:rsidRPr="00D337F6">
        <w:rPr>
          <w:rFonts w:ascii="標楷體" w:eastAsia="標楷體" w:hAnsi="標楷體" w:cs="標楷體" w:hint="eastAsia"/>
          <w:kern w:val="0"/>
          <w:sz w:val="14"/>
          <w:szCs w:val="14"/>
        </w:rPr>
        <w:t>者，每一</w:t>
      </w:r>
      <w:r w:rsidRPr="00D337F6">
        <w:rPr>
          <w:rFonts w:ascii="標楷體" w:eastAsia="標楷體" w:hAnsi="標楷體" w:cs="標楷體"/>
          <w:kern w:val="0"/>
          <w:sz w:val="14"/>
          <w:szCs w:val="14"/>
        </w:rPr>
        <w:t>小時當日租費減收</w:t>
      </w:r>
      <w:r w:rsidRPr="00D337F6">
        <w:rPr>
          <w:rFonts w:ascii="標楷體" w:eastAsia="標楷體" w:hAnsi="標楷體" w:cs="標楷體" w:hint="eastAsia"/>
          <w:kern w:val="0"/>
          <w:sz w:val="14"/>
          <w:szCs w:val="14"/>
        </w:rPr>
        <w:t>十分之一</w:t>
      </w:r>
      <w:r w:rsidRPr="00D337F6">
        <w:rPr>
          <w:rFonts w:ascii="標楷體" w:eastAsia="標楷體" w:hAnsi="標楷體" w:cs="標楷體"/>
          <w:kern w:val="0"/>
          <w:sz w:val="14"/>
          <w:szCs w:val="14"/>
        </w:rPr>
        <w:t>，逾十小時以上當日租費全免。臨時電</w:t>
      </w:r>
      <w:r w:rsidRPr="00D337F6">
        <w:rPr>
          <w:rFonts w:ascii="標楷體" w:eastAsia="標楷體" w:hAnsi="標楷體" w:cs="標楷體" w:hint="eastAsia"/>
          <w:kern w:val="0"/>
          <w:sz w:val="14"/>
          <w:szCs w:val="14"/>
        </w:rPr>
        <w:t>路</w:t>
      </w:r>
      <w:r w:rsidRPr="00D337F6">
        <w:rPr>
          <w:rFonts w:ascii="標楷體" w:eastAsia="標楷體" w:hAnsi="標楷體" w:cs="標楷體"/>
          <w:kern w:val="0"/>
          <w:sz w:val="14"/>
          <w:szCs w:val="14"/>
        </w:rPr>
        <w:t>全部租期連續阻斷不通且阻斷原因非可歸責於</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者，</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已繳之費</w:t>
      </w:r>
      <w:r w:rsidRPr="00D337F6">
        <w:rPr>
          <w:rFonts w:ascii="標楷體" w:eastAsia="標楷體" w:hAnsi="標楷體" w:cs="標楷體" w:hint="eastAsia"/>
          <w:kern w:val="0"/>
          <w:sz w:val="14"/>
          <w:szCs w:val="14"/>
        </w:rPr>
        <w:t>用</w:t>
      </w:r>
      <w:r w:rsidRPr="00D337F6">
        <w:rPr>
          <w:rFonts w:ascii="標楷體" w:eastAsia="標楷體" w:hAnsi="標楷體" w:cs="標楷體"/>
          <w:kern w:val="0"/>
          <w:sz w:val="14"/>
          <w:szCs w:val="14"/>
        </w:rPr>
        <w:t>，</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應全數退還。</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三、國內數據電路傳輸速率</w:t>
      </w:r>
      <w:smartTag w:uri="urn:schemas-microsoft-com:office:smarttags" w:element="chmetcnv">
        <w:smartTagPr>
          <w:attr w:name="TCSC" w:val="0"/>
          <w:attr w:name="NumberType" w:val="1"/>
          <w:attr w:name="Negative" w:val="False"/>
          <w:attr w:name="HasSpace" w:val="False"/>
          <w:attr w:name="SourceValue" w:val="1.544"/>
          <w:attr w:name="UnitName" w:val="m"/>
        </w:smartTagPr>
        <w:r w:rsidRPr="00D337F6">
          <w:rPr>
            <w:rFonts w:ascii="標楷體" w:eastAsia="標楷體" w:hAnsi="標楷體" w:cs="標楷體" w:hint="eastAsia"/>
            <w:kern w:val="0"/>
            <w:sz w:val="14"/>
            <w:szCs w:val="14"/>
          </w:rPr>
          <w:t>1.544M</w:t>
        </w:r>
      </w:smartTag>
      <w:r w:rsidRPr="00D337F6">
        <w:rPr>
          <w:rFonts w:ascii="標楷體" w:eastAsia="標楷體" w:hAnsi="標楷體" w:cs="標楷體" w:hint="eastAsia"/>
          <w:kern w:val="0"/>
          <w:sz w:val="14"/>
          <w:szCs w:val="14"/>
        </w:rPr>
        <w:t>bps（含）以上或國際數據電路，其連續阻斷未滿一小時部分，不予扣減，滿一小時(含)以上而未滿七十二小時者，每一小時扣減百分之零點二七八之電路月租費；滿七十二小時(含)以上而未滿一百二十小時者，每一小時扣減百分之零點三四七之電路月租費；滿一百二十小時(含)以上而未滿二百四十小時者，每一小時扣減百分之零點四一七之電路月租費；滿二百四十小時(含)以上者，電路月租費全免。</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hint="eastAsia"/>
          <w:kern w:val="0"/>
          <w:sz w:val="14"/>
          <w:szCs w:val="14"/>
        </w:rPr>
        <w:t>四、前三款以外之電路，其連續阻斷未滿六小時部分，不予扣減，滿六小時(含)以上而未滿七十二小時者，每六小時扣減百分之一點六六七之電路月租費；滿七十二小時(含)以上而未滿一百二十小時者，每六小時扣減百分之二點零八三之電路月租費；滿一百二十小時(含)以上而未滿二百四十小時者，每六小時扣減百分之二點五之電路月租費；滿二百四十小時(含)以上者，電路月租費全免。</w:t>
      </w:r>
    </w:p>
    <w:p w:rsidR="003541BC" w:rsidRPr="00D337F6" w:rsidRDefault="003541BC" w:rsidP="003541BC">
      <w:pPr>
        <w:spacing w:line="160" w:lineRule="exact"/>
        <w:rPr>
          <w:rFonts w:ascii="標楷體" w:eastAsia="標楷體" w:hAnsi="標楷體"/>
          <w:kern w:val="0"/>
          <w:sz w:val="14"/>
          <w:szCs w:val="14"/>
        </w:rPr>
      </w:pPr>
      <w:r w:rsidRPr="00D337F6">
        <w:rPr>
          <w:rFonts w:ascii="標楷體" w:eastAsia="標楷體" w:hAnsi="標楷體" w:cs="標楷體"/>
          <w:kern w:val="0"/>
          <w:sz w:val="14"/>
          <w:szCs w:val="14"/>
        </w:rPr>
        <w:t>停止通信開始之時間，以甲方察覺或接到乙方通知之最先時間為準。但有事實足以證明實際開始阻斷之時間者，依實際開始阻斷之時間為準。</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 xml:space="preserve">第三十三條 </w:t>
      </w:r>
      <w:r w:rsidRPr="00D337F6">
        <w:rPr>
          <w:rFonts w:ascii="標楷體" w:eastAsia="標楷體" w:hAnsi="標楷體"/>
          <w:sz w:val="14"/>
          <w:szCs w:val="14"/>
        </w:rPr>
        <w:t>乙方租用本</w:t>
      </w:r>
      <w:r w:rsidRPr="00D337F6">
        <w:rPr>
          <w:rFonts w:ascii="標楷體" w:eastAsia="標楷體" w:hAnsi="標楷體" w:hint="eastAsia"/>
          <w:sz w:val="14"/>
          <w:szCs w:val="14"/>
        </w:rPr>
        <w:t>業</w:t>
      </w:r>
      <w:r w:rsidRPr="00D337F6">
        <w:rPr>
          <w:rFonts w:ascii="標楷體" w:eastAsia="標楷體" w:hAnsi="標楷體"/>
          <w:sz w:val="14"/>
          <w:szCs w:val="14"/>
        </w:rPr>
        <w:t>務由於天然災害</w:t>
      </w:r>
      <w:r w:rsidRPr="00D337F6">
        <w:rPr>
          <w:rFonts w:ascii="標楷體" w:eastAsia="標楷體" w:hAnsi="標楷體" w:hint="eastAsia"/>
          <w:sz w:val="14"/>
          <w:szCs w:val="14"/>
        </w:rPr>
        <w:t>等</w:t>
      </w:r>
      <w:r w:rsidRPr="00D337F6">
        <w:rPr>
          <w:rFonts w:ascii="標楷體" w:eastAsia="標楷體" w:hAnsi="標楷體"/>
          <w:sz w:val="14"/>
          <w:szCs w:val="14"/>
        </w:rPr>
        <w:t>不可抗力致阻斷者，自連續阻斷</w:t>
      </w:r>
      <w:r w:rsidRPr="00D337F6">
        <w:rPr>
          <w:rFonts w:ascii="標楷體" w:eastAsia="標楷體" w:hAnsi="標楷體" w:hint="eastAsia"/>
          <w:sz w:val="14"/>
          <w:szCs w:val="14"/>
        </w:rPr>
        <w:t>開始之時間起至</w:t>
      </w:r>
      <w:r w:rsidRPr="00D337F6">
        <w:rPr>
          <w:rFonts w:ascii="標楷體" w:eastAsia="標楷體" w:hAnsi="標楷體"/>
          <w:sz w:val="14"/>
          <w:szCs w:val="14"/>
        </w:rPr>
        <w:t>修復日止不收</w:t>
      </w:r>
      <w:r w:rsidRPr="00D337F6">
        <w:rPr>
          <w:rFonts w:ascii="標楷體" w:eastAsia="標楷體" w:hAnsi="標楷體" w:hint="eastAsia"/>
          <w:sz w:val="14"/>
          <w:szCs w:val="14"/>
        </w:rPr>
        <w:t>電路月</w:t>
      </w:r>
      <w:r w:rsidRPr="00D337F6">
        <w:rPr>
          <w:rFonts w:ascii="標楷體" w:eastAsia="標楷體" w:hAnsi="標楷體"/>
          <w:sz w:val="14"/>
          <w:szCs w:val="14"/>
        </w:rPr>
        <w:t>租費</w:t>
      </w:r>
      <w:r w:rsidRPr="00D337F6">
        <w:rPr>
          <w:rFonts w:ascii="標楷體" w:eastAsia="標楷體" w:hAnsi="標楷體" w:hint="eastAsia"/>
          <w:sz w:val="14"/>
          <w:szCs w:val="14"/>
        </w:rPr>
        <w:t>，且不適用前條扣減標準</w:t>
      </w:r>
      <w:r w:rsidRPr="00D337F6">
        <w:rPr>
          <w:rFonts w:ascii="標楷體" w:eastAsia="標楷體" w:hAnsi="標楷體"/>
          <w:sz w:val="14"/>
          <w:szCs w:val="14"/>
        </w:rPr>
        <w:t>。電路阻斷開始之時間</w:t>
      </w:r>
      <w:r w:rsidRPr="00D337F6">
        <w:rPr>
          <w:rFonts w:ascii="標楷體" w:eastAsia="標楷體" w:hAnsi="標楷體" w:hint="eastAsia"/>
          <w:sz w:val="14"/>
          <w:szCs w:val="14"/>
        </w:rPr>
        <w:t>，依</w:t>
      </w:r>
      <w:r w:rsidRPr="00D337F6">
        <w:rPr>
          <w:rFonts w:ascii="標楷體" w:eastAsia="標楷體" w:hAnsi="標楷體"/>
          <w:sz w:val="14"/>
          <w:szCs w:val="14"/>
        </w:rPr>
        <w:t>前條規定。</w:t>
      </w:r>
    </w:p>
    <w:p w:rsidR="003541BC" w:rsidRPr="00D337F6" w:rsidRDefault="003541BC" w:rsidP="003541BC">
      <w:pPr>
        <w:snapToGrid w:val="0"/>
        <w:spacing w:line="160" w:lineRule="exact"/>
        <w:rPr>
          <w:rFonts w:ascii="標楷體" w:eastAsia="標楷體" w:hAnsi="標楷體"/>
          <w:b/>
          <w:sz w:val="14"/>
          <w:szCs w:val="14"/>
        </w:rPr>
      </w:pPr>
      <w:r w:rsidRPr="00D337F6">
        <w:rPr>
          <w:rFonts w:ascii="標楷體" w:eastAsia="標楷體" w:hAnsi="標楷體" w:hint="eastAsia"/>
          <w:b/>
          <w:sz w:val="14"/>
          <w:szCs w:val="14"/>
        </w:rPr>
        <w:t>第 六 章  特別權利與義務條款</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 xml:space="preserve">第三十四條 </w:t>
      </w:r>
      <w:r w:rsidRPr="00D337F6">
        <w:rPr>
          <w:rFonts w:ascii="標楷體" w:eastAsia="標楷體" w:hAnsi="標楷體" w:cs="標楷體"/>
          <w:kern w:val="0"/>
          <w:sz w:val="14"/>
          <w:szCs w:val="14"/>
        </w:rPr>
        <w:t>甲方暫停或終止本業務全部或一部之營業時，應於預定暫停或終止日六個月前報主管機關核准，並應於預定暫停或終止日三個月前通知乙方辦理無息退還保證金及終止租用之手續。</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kern w:val="0"/>
          <w:sz w:val="14"/>
          <w:szCs w:val="14"/>
        </w:rPr>
        <w:t>乙方如有其他損害，甲方</w:t>
      </w:r>
      <w:r w:rsidRPr="00D337F6">
        <w:rPr>
          <w:rFonts w:ascii="標楷體" w:eastAsia="標楷體" w:hAnsi="標楷體" w:cs="標楷體" w:hint="eastAsia"/>
          <w:kern w:val="0"/>
          <w:sz w:val="14"/>
          <w:szCs w:val="14"/>
        </w:rPr>
        <w:t>得</w:t>
      </w:r>
      <w:r w:rsidRPr="00D337F6">
        <w:rPr>
          <w:rFonts w:ascii="標楷體" w:eastAsia="標楷體" w:hAnsi="標楷體" w:cs="標楷體"/>
          <w:kern w:val="0"/>
          <w:sz w:val="14"/>
          <w:szCs w:val="14"/>
        </w:rPr>
        <w:t>依相關法律規定處理。</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 xml:space="preserve">第三十五條 </w:t>
      </w:r>
      <w:r w:rsidRPr="00D337F6">
        <w:rPr>
          <w:rFonts w:ascii="標楷體" w:eastAsia="標楷體" w:hAnsi="標楷體" w:cs="標楷體"/>
          <w:kern w:val="0"/>
          <w:sz w:val="14"/>
          <w:szCs w:val="14"/>
        </w:rPr>
        <w:t>甲方如經主管機關廢止或撤銷特許執照時，甲方於收受主管機關廢止或撤銷特許執照之正式書面通知日起七日內刊登新聞紙公告，並</w:t>
      </w:r>
      <w:r w:rsidRPr="00D337F6">
        <w:rPr>
          <w:rFonts w:ascii="標楷體" w:eastAsia="標楷體" w:hAnsi="標楷體" w:cs="標楷體" w:hint="eastAsia"/>
          <w:kern w:val="0"/>
          <w:sz w:val="14"/>
          <w:szCs w:val="14"/>
        </w:rPr>
        <w:t>通知</w:t>
      </w:r>
      <w:r w:rsidRPr="00D337F6">
        <w:rPr>
          <w:rFonts w:ascii="標楷體" w:eastAsia="標楷體" w:hAnsi="標楷體" w:cs="標楷體"/>
          <w:kern w:val="0"/>
          <w:sz w:val="14"/>
          <w:szCs w:val="14"/>
        </w:rPr>
        <w:t>乙方於二個月內辦理無息退還保證金及其溢繳費用之手續。</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kern w:val="0"/>
          <w:sz w:val="14"/>
          <w:szCs w:val="14"/>
        </w:rPr>
        <w:t>乙方如有</w:t>
      </w:r>
      <w:r w:rsidRPr="00D337F6">
        <w:rPr>
          <w:rFonts w:ascii="標楷體" w:eastAsia="標楷體" w:hAnsi="標楷體"/>
          <w:sz w:val="14"/>
          <w:szCs w:val="14"/>
        </w:rPr>
        <w:t>其他</w:t>
      </w:r>
      <w:r w:rsidRPr="00D337F6">
        <w:rPr>
          <w:rFonts w:ascii="標楷體" w:eastAsia="標楷體" w:hAnsi="標楷體" w:cs="標楷體"/>
          <w:kern w:val="0"/>
          <w:sz w:val="14"/>
          <w:szCs w:val="14"/>
        </w:rPr>
        <w:t>損害，甲方</w:t>
      </w:r>
      <w:r w:rsidRPr="00D337F6">
        <w:rPr>
          <w:rFonts w:ascii="標楷體" w:eastAsia="標楷體" w:hAnsi="標楷體" w:cs="標楷體" w:hint="eastAsia"/>
          <w:kern w:val="0"/>
          <w:sz w:val="14"/>
          <w:szCs w:val="14"/>
        </w:rPr>
        <w:t>得</w:t>
      </w:r>
      <w:r w:rsidRPr="00D337F6">
        <w:rPr>
          <w:rFonts w:ascii="標楷體" w:eastAsia="標楷體" w:hAnsi="標楷體" w:cs="標楷體"/>
          <w:kern w:val="0"/>
          <w:sz w:val="14"/>
          <w:szCs w:val="14"/>
        </w:rPr>
        <w:t>依相關法律規定處理。</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 xml:space="preserve">第三十六條 </w:t>
      </w:r>
      <w:r w:rsidRPr="00D337F6">
        <w:rPr>
          <w:rFonts w:ascii="標楷體" w:eastAsia="標楷體" w:hAnsi="標楷體" w:cs="標楷體"/>
          <w:kern w:val="0"/>
          <w:sz w:val="14"/>
          <w:szCs w:val="14"/>
        </w:rPr>
        <w:t>甲方因業務上所掌握之乙方相關資料負有保密義務。除</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要求查閱本身資料，或有下列情形於符合</w:t>
      </w:r>
      <w:r w:rsidRPr="00D337F6">
        <w:rPr>
          <w:rFonts w:ascii="標楷體" w:eastAsia="標楷體" w:hAnsi="標楷體" w:cs="標楷體" w:hint="eastAsia"/>
          <w:kern w:val="0"/>
          <w:sz w:val="14"/>
          <w:szCs w:val="14"/>
        </w:rPr>
        <w:t>個人</w:t>
      </w:r>
      <w:r w:rsidRPr="00D337F6">
        <w:rPr>
          <w:rFonts w:ascii="標楷體" w:eastAsia="標楷體" w:hAnsi="標楷體" w:cs="標楷體"/>
          <w:kern w:val="0"/>
          <w:sz w:val="14"/>
          <w:szCs w:val="14"/>
        </w:rPr>
        <w:t>資料保護法第二十條</w:t>
      </w:r>
      <w:r w:rsidRPr="00D337F6">
        <w:rPr>
          <w:rFonts w:ascii="標楷體" w:eastAsia="標楷體" w:hAnsi="標楷體" w:cs="標楷體" w:hint="eastAsia"/>
          <w:kern w:val="0"/>
          <w:sz w:val="14"/>
          <w:szCs w:val="14"/>
        </w:rPr>
        <w:t>第一項、電信法第七條</w:t>
      </w:r>
      <w:r w:rsidRPr="00D337F6">
        <w:rPr>
          <w:rFonts w:ascii="標楷體" w:eastAsia="標楷體" w:hAnsi="標楷體" w:cs="標楷體"/>
          <w:kern w:val="0"/>
          <w:sz w:val="14"/>
          <w:szCs w:val="14"/>
        </w:rPr>
        <w:t>或其他相關法令規定查詢外，甲方不得對第三人揭露：</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一、司法機關、監察機關或治安機關因偵查犯罪或調查證據所需者。</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二、其他政府機關因執行公權力並有正當理由所需者。</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kern w:val="0"/>
          <w:sz w:val="14"/>
          <w:szCs w:val="14"/>
        </w:rPr>
        <w:t>三、與公眾生命安全有關之機關(構)為緊急救助所需者。</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 xml:space="preserve">第三十七條 </w:t>
      </w:r>
      <w:r w:rsidRPr="00D337F6">
        <w:rPr>
          <w:rFonts w:ascii="標楷體" w:eastAsia="標楷體" w:hAnsi="標楷體" w:cs="標楷體"/>
          <w:kern w:val="0"/>
          <w:sz w:val="14"/>
          <w:szCs w:val="14"/>
        </w:rPr>
        <w:t>甲方察覺乙方使用之本業務有被盜接、冒用之虞時，甲方應立即通知乙方，並暫停本業務之使用，惟事後應由乙方確認</w:t>
      </w:r>
      <w:r w:rsidRPr="00D337F6">
        <w:rPr>
          <w:rFonts w:ascii="標楷體" w:eastAsia="標楷體" w:hAnsi="標楷體" w:cs="標楷體" w:hint="eastAsia"/>
          <w:kern w:val="0"/>
          <w:sz w:val="14"/>
          <w:szCs w:val="14"/>
        </w:rPr>
        <w:t>之</w:t>
      </w:r>
      <w:r w:rsidRPr="00D337F6">
        <w:rPr>
          <w:rFonts w:ascii="標楷體" w:eastAsia="標楷體" w:hAnsi="標楷體" w:cs="標楷體"/>
          <w:kern w:val="0"/>
          <w:sz w:val="14"/>
          <w:szCs w:val="14"/>
        </w:rPr>
        <w:t>。</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乙方發現使用之本業務有被盜接、冒用並對各項應繳付之費用有異議時，應立即向甲方提出申訴。</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kern w:val="0"/>
          <w:sz w:val="14"/>
          <w:szCs w:val="14"/>
        </w:rPr>
        <w:t>前二項情形，就有爭議之費</w:t>
      </w:r>
      <w:r w:rsidRPr="00D337F6">
        <w:rPr>
          <w:rFonts w:ascii="標楷體" w:eastAsia="標楷體" w:hAnsi="標楷體" w:cs="標楷體" w:hint="eastAsia"/>
          <w:kern w:val="0"/>
          <w:sz w:val="14"/>
          <w:szCs w:val="14"/>
        </w:rPr>
        <w:t>用</w:t>
      </w:r>
      <w:r w:rsidRPr="00D337F6">
        <w:rPr>
          <w:rFonts w:ascii="標楷體" w:eastAsia="標楷體" w:hAnsi="標楷體" w:cs="標楷體"/>
          <w:kern w:val="0"/>
          <w:sz w:val="14"/>
          <w:szCs w:val="14"/>
        </w:rPr>
        <w:t>，乙方可暫緩繳納，但經甲方查證結果證明確由乙方所使用之本業務終端設備發出之通信信號所致者，乙方仍應繳納。</w:t>
      </w:r>
    </w:p>
    <w:p w:rsidR="003541BC" w:rsidRPr="00D337F6" w:rsidRDefault="003541BC" w:rsidP="003541BC">
      <w:pPr>
        <w:snapToGrid w:val="0"/>
        <w:spacing w:line="160" w:lineRule="exact"/>
        <w:rPr>
          <w:ins w:id="1" w:author="user" w:date="2011-10-24T17:00:00Z"/>
          <w:rFonts w:ascii="標楷體" w:eastAsia="標楷體" w:hAnsi="標楷體"/>
          <w:sz w:val="14"/>
          <w:szCs w:val="14"/>
        </w:rPr>
      </w:pPr>
      <w:r w:rsidRPr="00D337F6">
        <w:rPr>
          <w:rFonts w:ascii="標楷體" w:eastAsia="標楷體" w:hAnsi="標楷體" w:hint="eastAsia"/>
          <w:sz w:val="14"/>
          <w:szCs w:val="14"/>
        </w:rPr>
        <w:lastRenderedPageBreak/>
        <w:t>第三十八條</w:t>
      </w:r>
      <w:r w:rsidRPr="00D337F6">
        <w:rPr>
          <w:rFonts w:ascii="標楷體" w:eastAsia="標楷體" w:hAnsi="標楷體" w:hint="eastAsia"/>
          <w:sz w:val="14"/>
          <w:szCs w:val="14"/>
        </w:rPr>
        <w:tab/>
        <w:t>乙方申請租用</w:t>
      </w:r>
      <w:r w:rsidRPr="00D337F6">
        <w:rPr>
          <w:rFonts w:ascii="標楷體" w:eastAsia="標楷體" w:hAnsi="標楷體"/>
          <w:sz w:val="14"/>
          <w:szCs w:val="14"/>
        </w:rPr>
        <w:t>ADSL</w:t>
      </w:r>
      <w:r w:rsidRPr="00D337F6">
        <w:rPr>
          <w:rFonts w:ascii="標楷體" w:eastAsia="標楷體" w:hAnsi="標楷體" w:hint="eastAsia"/>
          <w:sz w:val="14"/>
          <w:szCs w:val="14"/>
        </w:rPr>
        <w:t>電路服務或光世代網路服務，於起租日起七日內得以書面辦理終止租用手續，免收月租費及接線費。</w:t>
      </w:r>
    </w:p>
    <w:p w:rsidR="003541BC" w:rsidRPr="00D337F6" w:rsidRDefault="003541BC" w:rsidP="003541BC">
      <w:pPr>
        <w:snapToGrid w:val="0"/>
        <w:spacing w:line="160" w:lineRule="exact"/>
        <w:rPr>
          <w:rFonts w:ascii="標楷體" w:eastAsia="標楷體" w:hAnsi="標楷體"/>
          <w:sz w:val="14"/>
          <w:szCs w:val="14"/>
        </w:rPr>
      </w:pPr>
      <w:r w:rsidRPr="00D337F6">
        <w:rPr>
          <w:rFonts w:ascii="標楷體" w:eastAsia="標楷體" w:hAnsi="標楷體" w:hint="eastAsia"/>
          <w:sz w:val="14"/>
          <w:szCs w:val="14"/>
        </w:rPr>
        <w:t>甲方於受理乙方前項終止申請時，應與乙方約定歸還甲方裝於乙方電信設備之期限，乙方如未於期限內歸還電信設備或有可歸責於乙方原因所致之損壞或遺失，應按甲方定價賠償。</w:t>
      </w:r>
    </w:p>
    <w:p w:rsidR="003541BC" w:rsidRPr="00D337F6" w:rsidRDefault="003541BC" w:rsidP="003541BC">
      <w:pPr>
        <w:snapToGrid w:val="0"/>
        <w:spacing w:line="160" w:lineRule="exact"/>
        <w:rPr>
          <w:rFonts w:ascii="標楷體" w:eastAsia="標楷體" w:hAnsi="標楷體"/>
          <w:sz w:val="14"/>
          <w:szCs w:val="14"/>
        </w:rPr>
      </w:pPr>
      <w:r w:rsidRPr="00D337F6">
        <w:rPr>
          <w:rFonts w:ascii="標楷體" w:eastAsia="標楷體" w:hAnsi="標楷體" w:hint="eastAsia"/>
          <w:sz w:val="14"/>
          <w:szCs w:val="14"/>
        </w:rPr>
        <w:t>乙方申請提升</w:t>
      </w:r>
      <w:r w:rsidRPr="00D337F6">
        <w:rPr>
          <w:rFonts w:ascii="標楷體" w:eastAsia="標楷體" w:hAnsi="標楷體"/>
          <w:sz w:val="14"/>
          <w:szCs w:val="14"/>
        </w:rPr>
        <w:t>ADSL</w:t>
      </w:r>
      <w:r w:rsidRPr="00D337F6">
        <w:rPr>
          <w:rFonts w:ascii="標楷體" w:eastAsia="標楷體" w:hAnsi="標楷體" w:hint="eastAsia"/>
          <w:sz w:val="14"/>
          <w:szCs w:val="14"/>
        </w:rPr>
        <w:t>電路服務或光世代網路服務速率，於異動起租日起七日內，得</w:t>
      </w:r>
    </w:p>
    <w:p w:rsidR="003541BC" w:rsidRPr="00D337F6" w:rsidRDefault="003541BC" w:rsidP="003541BC">
      <w:pPr>
        <w:snapToGrid w:val="0"/>
        <w:spacing w:line="160" w:lineRule="exact"/>
        <w:rPr>
          <w:rFonts w:ascii="標楷體" w:eastAsia="標楷體" w:hAnsi="標楷體"/>
          <w:sz w:val="14"/>
          <w:szCs w:val="14"/>
        </w:rPr>
      </w:pPr>
      <w:r w:rsidRPr="00D337F6">
        <w:rPr>
          <w:rFonts w:ascii="標楷體" w:eastAsia="標楷體" w:hAnsi="標楷體" w:hint="eastAsia"/>
          <w:sz w:val="14"/>
          <w:szCs w:val="14"/>
        </w:rPr>
        <w:t>向甲方申請恢復原速率服務；辦理升速後申請恢復原速率者，依原速率收費標準計算租費，免收設定費。</w:t>
      </w:r>
    </w:p>
    <w:p w:rsidR="003541BC" w:rsidRPr="00D337F6" w:rsidRDefault="003541BC" w:rsidP="003541BC">
      <w:pPr>
        <w:snapToGrid w:val="0"/>
        <w:spacing w:line="160" w:lineRule="exact"/>
        <w:rPr>
          <w:rFonts w:ascii="標楷體" w:eastAsia="標楷體" w:hAnsi="標楷體"/>
          <w:sz w:val="14"/>
          <w:szCs w:val="14"/>
        </w:rPr>
      </w:pPr>
      <w:r w:rsidRPr="00D337F6">
        <w:rPr>
          <w:rFonts w:ascii="標楷體" w:eastAsia="標楷體" w:hAnsi="標楷體" w:hint="eastAsia"/>
          <w:sz w:val="14"/>
          <w:szCs w:val="14"/>
        </w:rPr>
        <w:t>乙方依第一項規定辦理終止租用或依第三項規定辦理恢復原速率服務者，同一證號或地址於一百八十日內限申請一次。但符合電路出租業務營業規章第三十八條第四項但書之規定者，於一百八十日內得再申請一次。</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乙方未依第一項規定辦終止租用或未依第三項規定辦理恢復原速率服務者，按該服務收費標準計收費用。</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臨時租用、展場、工地地號等不適用本條之規定。</w:t>
      </w:r>
    </w:p>
    <w:p w:rsidR="003541BC" w:rsidRPr="00D337F6" w:rsidRDefault="003541BC" w:rsidP="003541BC">
      <w:pPr>
        <w:snapToGrid w:val="0"/>
        <w:spacing w:line="160" w:lineRule="exact"/>
        <w:rPr>
          <w:rFonts w:ascii="標楷體" w:eastAsia="標楷體" w:hAnsi="標楷體"/>
          <w:b/>
          <w:sz w:val="14"/>
          <w:szCs w:val="14"/>
        </w:rPr>
      </w:pPr>
      <w:r w:rsidRPr="00D337F6">
        <w:rPr>
          <w:rFonts w:ascii="標楷體" w:eastAsia="標楷體" w:hAnsi="標楷體" w:hint="eastAsia"/>
          <w:b/>
          <w:sz w:val="14"/>
          <w:szCs w:val="14"/>
        </w:rPr>
        <w:t>第 七 章  違規處理</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 xml:space="preserve">第三十九條 </w:t>
      </w:r>
      <w:r w:rsidRPr="00D337F6">
        <w:rPr>
          <w:rFonts w:ascii="標楷體" w:eastAsia="標楷體" w:hAnsi="標楷體" w:cs="標楷體"/>
          <w:kern w:val="0"/>
          <w:sz w:val="14"/>
          <w:szCs w:val="14"/>
        </w:rPr>
        <w:t>電信之內容及其發生之效果或影響，均由使用電信人負其責任。</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乙方如有冒名申裝本業務電信服務或以提供妨害公共秩序及善良風俗之電信內容為營業時，甲方得停止其使用，並得視情節輕重予以終止租用。</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前項情形於乙方將本業務終端設備供他人使用者亦適用之。</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 xml:space="preserve">第四十條 </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應繳付之各項費用，除依</w:t>
      </w:r>
      <w:r w:rsidRPr="00D337F6">
        <w:rPr>
          <w:rFonts w:ascii="標楷體" w:eastAsia="標楷體" w:hAnsi="標楷體" w:cs="標楷體" w:hint="eastAsia"/>
          <w:kern w:val="0"/>
          <w:sz w:val="14"/>
          <w:szCs w:val="14"/>
        </w:rPr>
        <w:t>第三十條</w:t>
      </w:r>
      <w:r w:rsidRPr="00D337F6">
        <w:rPr>
          <w:rFonts w:ascii="標楷體" w:eastAsia="標楷體" w:hAnsi="標楷體" w:cs="標楷體"/>
          <w:kern w:val="0"/>
          <w:sz w:val="14"/>
          <w:szCs w:val="14"/>
        </w:rPr>
        <w:t>提出異議</w:t>
      </w:r>
      <w:r w:rsidRPr="00D337F6">
        <w:rPr>
          <w:rFonts w:ascii="標楷體" w:eastAsia="標楷體" w:hAnsi="標楷體" w:cs="標楷體" w:hint="eastAsia"/>
          <w:kern w:val="0"/>
          <w:sz w:val="14"/>
          <w:szCs w:val="14"/>
        </w:rPr>
        <w:t>並申訴者</w:t>
      </w:r>
      <w:r w:rsidRPr="00D337F6">
        <w:rPr>
          <w:rFonts w:ascii="標楷體" w:eastAsia="標楷體" w:hAnsi="標楷體" w:cs="標楷體"/>
          <w:kern w:val="0"/>
          <w:sz w:val="14"/>
          <w:szCs w:val="14"/>
        </w:rPr>
        <w:t>外，應於</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寄發之繳費通知單所定期限，繳納全部費用</w:t>
      </w:r>
      <w:r w:rsidRPr="00D337F6">
        <w:rPr>
          <w:rFonts w:ascii="標楷體" w:eastAsia="標楷體" w:hAnsi="標楷體" w:cs="標楷體" w:hint="eastAsia"/>
          <w:kern w:val="0"/>
          <w:sz w:val="14"/>
          <w:szCs w:val="14"/>
        </w:rPr>
        <w:t>，</w:t>
      </w:r>
      <w:r w:rsidRPr="00D337F6">
        <w:rPr>
          <w:rFonts w:ascii="標楷體" w:eastAsia="標楷體" w:hAnsi="標楷體" w:cs="標楷體"/>
          <w:kern w:val="0"/>
          <w:sz w:val="14"/>
          <w:szCs w:val="14"/>
        </w:rPr>
        <w:t>逾期未繳清者，</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得暫停</w:t>
      </w:r>
      <w:r w:rsidRPr="00D337F6">
        <w:rPr>
          <w:rFonts w:ascii="標楷體" w:eastAsia="標楷體" w:hAnsi="標楷體" w:cs="標楷體" w:hint="eastAsia"/>
          <w:kern w:val="0"/>
          <w:sz w:val="14"/>
          <w:szCs w:val="14"/>
        </w:rPr>
        <w:t>未繳清費用之服務，停止通信期間仍應繳納月租費</w:t>
      </w:r>
      <w:r w:rsidRPr="00D337F6">
        <w:rPr>
          <w:rFonts w:ascii="標楷體" w:eastAsia="標楷體" w:hAnsi="標楷體" w:cs="標楷體"/>
          <w:kern w:val="0"/>
          <w:sz w:val="14"/>
          <w:szCs w:val="14"/>
        </w:rPr>
        <w:t>。經</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再限期催繳，逾期仍未繳清者，</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得逕行</w:t>
      </w:r>
      <w:r w:rsidRPr="00D337F6">
        <w:rPr>
          <w:rFonts w:ascii="標楷體" w:eastAsia="標楷體" w:hAnsi="標楷體" w:cs="標楷體" w:hint="eastAsia"/>
          <w:kern w:val="0"/>
          <w:sz w:val="14"/>
          <w:szCs w:val="14"/>
        </w:rPr>
        <w:t>終止未繳清費用之服務，並拆除電路</w:t>
      </w:r>
      <w:r w:rsidRPr="00D337F6">
        <w:rPr>
          <w:rFonts w:ascii="標楷體" w:eastAsia="標楷體" w:hAnsi="標楷體" w:cs="標楷體"/>
          <w:kern w:val="0"/>
          <w:sz w:val="14"/>
          <w:szCs w:val="14"/>
        </w:rPr>
        <w:t>。</w:t>
      </w:r>
    </w:p>
    <w:p w:rsidR="003541BC" w:rsidRPr="00D337F6" w:rsidRDefault="003541BC" w:rsidP="003541BC">
      <w:pPr>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前項</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積欠之費用，</w:t>
      </w:r>
      <w:r w:rsidRPr="00D337F6">
        <w:rPr>
          <w:rFonts w:ascii="標楷體" w:eastAsia="標楷體" w:hAnsi="標楷體" w:cs="標楷體" w:hint="eastAsia"/>
          <w:kern w:val="0"/>
          <w:sz w:val="14"/>
          <w:szCs w:val="14"/>
        </w:rPr>
        <w:t>甲方得</w:t>
      </w:r>
      <w:r w:rsidRPr="00D337F6">
        <w:rPr>
          <w:rFonts w:ascii="標楷體" w:eastAsia="標楷體" w:hAnsi="標楷體" w:cs="標楷體"/>
          <w:kern w:val="0"/>
          <w:sz w:val="14"/>
          <w:szCs w:val="14"/>
        </w:rPr>
        <w:t>自保證金內扣抵，不足之數再依法向</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追討。</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因未繳費致被暫停提供</w:t>
      </w:r>
      <w:r w:rsidRPr="00D337F6">
        <w:rPr>
          <w:rFonts w:ascii="標楷體" w:eastAsia="標楷體" w:hAnsi="標楷體" w:cs="標楷體" w:hint="eastAsia"/>
          <w:kern w:val="0"/>
          <w:sz w:val="14"/>
          <w:szCs w:val="14"/>
        </w:rPr>
        <w:t>服</w:t>
      </w:r>
      <w:r w:rsidRPr="00D337F6">
        <w:rPr>
          <w:rFonts w:ascii="標楷體" w:eastAsia="標楷體" w:hAnsi="標楷體" w:cs="標楷體"/>
          <w:kern w:val="0"/>
          <w:sz w:val="14"/>
          <w:szCs w:val="14"/>
        </w:rPr>
        <w:t>務，</w:t>
      </w:r>
      <w:r w:rsidRPr="00D337F6">
        <w:rPr>
          <w:rFonts w:ascii="標楷體" w:eastAsia="標楷體" w:hAnsi="標楷體" w:cs="標楷體" w:hint="eastAsia"/>
          <w:kern w:val="0"/>
          <w:sz w:val="14"/>
          <w:szCs w:val="14"/>
        </w:rPr>
        <w:t>乙方</w:t>
      </w:r>
      <w:r w:rsidRPr="00D337F6">
        <w:rPr>
          <w:rFonts w:ascii="標楷體" w:eastAsia="標楷體" w:hAnsi="標楷體" w:cs="標楷體"/>
          <w:kern w:val="0"/>
          <w:sz w:val="14"/>
          <w:szCs w:val="14"/>
        </w:rPr>
        <w:t>於其繳清全部費用並通知</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後，</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應儘速於二十四小時內恢復提供</w:t>
      </w:r>
      <w:r w:rsidRPr="00D337F6">
        <w:rPr>
          <w:rFonts w:ascii="標楷體" w:eastAsia="標楷體" w:hAnsi="標楷體" w:cs="標楷體" w:hint="eastAsia"/>
          <w:kern w:val="0"/>
          <w:sz w:val="14"/>
          <w:szCs w:val="14"/>
        </w:rPr>
        <w:t>服</w:t>
      </w:r>
      <w:r w:rsidRPr="00D337F6">
        <w:rPr>
          <w:rFonts w:ascii="標楷體" w:eastAsia="標楷體" w:hAnsi="標楷體" w:cs="標楷體"/>
          <w:kern w:val="0"/>
          <w:sz w:val="14"/>
          <w:szCs w:val="14"/>
        </w:rPr>
        <w:t>務。</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第四十一條 由甲方提供乙方租用之電信機線設備，除宅內移動外，乙方或他人不得擅自變更其性能、用途或裝設地址。乙方違反上揭規定者，應在甲方通知之限期內回復原狀或辦理更換機線設備手續，逾期未辦理者，甲方得暫停提供本業務之服務，俟其回復原狀或換妥機線設備後予以恢復提供服務。</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因前項規定暫停提供服務者，經甲方再限期辦理，而逾期限未完成者，甲方得視情節輕重予以終止租用。</w:t>
      </w:r>
    </w:p>
    <w:p w:rsidR="003541BC" w:rsidRPr="00D337F6" w:rsidRDefault="003541BC" w:rsidP="003541BC">
      <w:pPr>
        <w:spacing w:line="160" w:lineRule="exact"/>
        <w:rPr>
          <w:rFonts w:ascii="標楷體" w:eastAsia="標楷體" w:hAnsi="標楷體"/>
          <w:spacing w:val="-4"/>
          <w:sz w:val="14"/>
          <w:szCs w:val="14"/>
        </w:rPr>
      </w:pPr>
      <w:r w:rsidRPr="00D337F6">
        <w:rPr>
          <w:rFonts w:ascii="標楷體" w:eastAsia="標楷體" w:hAnsi="標楷體" w:hint="eastAsia"/>
          <w:spacing w:val="-4"/>
          <w:sz w:val="14"/>
          <w:szCs w:val="14"/>
        </w:rPr>
        <w:t>前二項暫停或終止服務所導致之法律責任及損害賠償等問題，依相關法規規定辦理。</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hint="eastAsia"/>
          <w:sz w:val="14"/>
          <w:szCs w:val="14"/>
        </w:rPr>
        <w:t>第四十二條 乙方</w:t>
      </w:r>
      <w:r w:rsidRPr="00D337F6">
        <w:rPr>
          <w:rFonts w:ascii="標楷體" w:eastAsia="標楷體" w:hAnsi="標楷體"/>
          <w:sz w:val="14"/>
          <w:szCs w:val="14"/>
        </w:rPr>
        <w:t>終端設備裝、移後，經裝、移地址之建築物所有權人向</w:t>
      </w:r>
      <w:r w:rsidRPr="00D337F6">
        <w:rPr>
          <w:rFonts w:ascii="標楷體" w:eastAsia="標楷體" w:hAnsi="標楷體" w:hint="eastAsia"/>
          <w:sz w:val="14"/>
          <w:szCs w:val="14"/>
        </w:rPr>
        <w:t>甲方</w:t>
      </w:r>
      <w:r w:rsidRPr="00D337F6">
        <w:rPr>
          <w:rFonts w:ascii="標楷體" w:eastAsia="標楷體" w:hAnsi="標楷體"/>
          <w:sz w:val="14"/>
          <w:szCs w:val="14"/>
        </w:rPr>
        <w:t>提出</w:t>
      </w:r>
      <w:r w:rsidRPr="00D337F6">
        <w:rPr>
          <w:rFonts w:ascii="標楷體" w:eastAsia="標楷體" w:hAnsi="標楷體" w:hint="eastAsia"/>
          <w:sz w:val="14"/>
          <w:szCs w:val="14"/>
        </w:rPr>
        <w:t>乙方</w:t>
      </w:r>
      <w:r w:rsidRPr="00D337F6">
        <w:rPr>
          <w:rFonts w:ascii="標楷體" w:eastAsia="標楷體" w:hAnsi="標楷體"/>
          <w:sz w:val="14"/>
          <w:szCs w:val="14"/>
        </w:rPr>
        <w:t>並</w:t>
      </w:r>
      <w:r w:rsidRPr="00D337F6">
        <w:rPr>
          <w:rFonts w:ascii="標楷體" w:eastAsia="標楷體" w:hAnsi="標楷體" w:hint="eastAsia"/>
          <w:sz w:val="14"/>
          <w:szCs w:val="14"/>
        </w:rPr>
        <w:t>未居住於該址之聲明並經查證屬實者，乙方應於甲方通知期限內申請一退一租或移設手續，逾期未辦理者，</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得逕行停止通信或終止租用。</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cs="標楷體"/>
          <w:kern w:val="0"/>
          <w:sz w:val="14"/>
          <w:szCs w:val="14"/>
        </w:rPr>
        <w:t>前項</w:t>
      </w:r>
      <w:r w:rsidRPr="00D337F6">
        <w:rPr>
          <w:rFonts w:ascii="標楷體" w:eastAsia="標楷體" w:hAnsi="標楷體" w:cs="標楷體" w:hint="eastAsia"/>
          <w:kern w:val="0"/>
          <w:sz w:val="14"/>
          <w:szCs w:val="14"/>
        </w:rPr>
        <w:t>甲方</w:t>
      </w:r>
      <w:r w:rsidRPr="00D337F6">
        <w:rPr>
          <w:rFonts w:ascii="標楷體" w:eastAsia="標楷體" w:hAnsi="標楷體" w:cs="標楷體"/>
          <w:kern w:val="0"/>
          <w:sz w:val="14"/>
          <w:szCs w:val="14"/>
        </w:rPr>
        <w:t>終止租用準用第</w:t>
      </w:r>
      <w:r w:rsidRPr="00D337F6">
        <w:rPr>
          <w:rFonts w:ascii="標楷體" w:eastAsia="標楷體" w:hAnsi="標楷體" w:cs="標楷體" w:hint="eastAsia"/>
          <w:kern w:val="0"/>
          <w:sz w:val="14"/>
          <w:szCs w:val="14"/>
        </w:rPr>
        <w:t>二十四</w:t>
      </w:r>
      <w:r w:rsidRPr="00D337F6">
        <w:rPr>
          <w:rFonts w:ascii="標楷體" w:eastAsia="標楷體" w:hAnsi="標楷體" w:cs="標楷體"/>
          <w:kern w:val="0"/>
          <w:sz w:val="14"/>
          <w:szCs w:val="14"/>
        </w:rPr>
        <w:t>條規定</w:t>
      </w:r>
      <w:r w:rsidRPr="00D337F6">
        <w:rPr>
          <w:rFonts w:ascii="標楷體" w:eastAsia="標楷體" w:hAnsi="標楷體" w:cs="標楷體" w:hint="eastAsia"/>
          <w:kern w:val="0"/>
          <w:sz w:val="14"/>
          <w:szCs w:val="14"/>
        </w:rPr>
        <w:t>。</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第四十三條 乙方</w:t>
      </w:r>
      <w:r w:rsidRPr="00D337F6">
        <w:rPr>
          <w:rFonts w:ascii="標楷體" w:eastAsia="標楷體" w:hAnsi="標楷體"/>
          <w:sz w:val="14"/>
          <w:szCs w:val="14"/>
        </w:rPr>
        <w:t>依本</w:t>
      </w:r>
      <w:r w:rsidRPr="00D337F6">
        <w:rPr>
          <w:rFonts w:ascii="標楷體" w:eastAsia="標楷體" w:hAnsi="標楷體" w:hint="eastAsia"/>
          <w:sz w:val="14"/>
          <w:szCs w:val="14"/>
        </w:rPr>
        <w:t>服務契約</w:t>
      </w:r>
      <w:r w:rsidRPr="00D337F6">
        <w:rPr>
          <w:rFonts w:ascii="標楷體" w:eastAsia="標楷體" w:hAnsi="標楷體"/>
          <w:sz w:val="14"/>
          <w:szCs w:val="14"/>
        </w:rPr>
        <w:t>規定有關異動事項應辦登記而未辦理</w:t>
      </w:r>
      <w:r w:rsidRPr="00D337F6">
        <w:rPr>
          <w:rFonts w:ascii="標楷體" w:eastAsia="標楷體" w:hAnsi="標楷體" w:hint="eastAsia"/>
          <w:sz w:val="14"/>
          <w:szCs w:val="14"/>
        </w:rPr>
        <w:t>或違反本服務契約規定</w:t>
      </w:r>
      <w:r w:rsidRPr="00D337F6">
        <w:rPr>
          <w:rFonts w:ascii="標楷體" w:eastAsia="標楷體" w:hAnsi="標楷體"/>
          <w:sz w:val="14"/>
          <w:szCs w:val="14"/>
        </w:rPr>
        <w:t>者，經</w:t>
      </w:r>
      <w:r w:rsidRPr="00D337F6">
        <w:rPr>
          <w:rFonts w:ascii="標楷體" w:eastAsia="標楷體" w:hAnsi="標楷體" w:hint="eastAsia"/>
          <w:sz w:val="14"/>
          <w:szCs w:val="14"/>
        </w:rPr>
        <w:t>甲方</w:t>
      </w:r>
      <w:r w:rsidRPr="00D337F6">
        <w:rPr>
          <w:rFonts w:ascii="標楷體" w:eastAsia="標楷體" w:hAnsi="標楷體"/>
          <w:sz w:val="14"/>
          <w:szCs w:val="14"/>
        </w:rPr>
        <w:t>發現並通知</w:t>
      </w:r>
      <w:r w:rsidRPr="00D337F6">
        <w:rPr>
          <w:rFonts w:ascii="標楷體" w:eastAsia="標楷體" w:hAnsi="標楷體" w:hint="eastAsia"/>
          <w:sz w:val="14"/>
          <w:szCs w:val="14"/>
        </w:rPr>
        <w:t>乙方限期補辦手續或改正後，逾期仍未辦理或改正者，甲方得予暫停提供該違規項目之服務，俟乙方依規定補辦各項手續或改正後再予恢復服務，暫停通信期間乙方</w:t>
      </w:r>
      <w:r w:rsidRPr="00D337F6">
        <w:rPr>
          <w:rFonts w:ascii="標楷體" w:eastAsia="標楷體" w:hAnsi="標楷體" w:cs="標楷體"/>
          <w:kern w:val="0"/>
          <w:sz w:val="14"/>
          <w:szCs w:val="14"/>
        </w:rPr>
        <w:t>仍應繳</w:t>
      </w:r>
      <w:r w:rsidRPr="00D337F6">
        <w:rPr>
          <w:rFonts w:ascii="標楷體" w:eastAsia="標楷體" w:hAnsi="標楷體" w:cs="標楷體" w:hint="eastAsia"/>
          <w:kern w:val="0"/>
          <w:sz w:val="14"/>
          <w:szCs w:val="14"/>
        </w:rPr>
        <w:t>納</w:t>
      </w:r>
      <w:r w:rsidRPr="00D337F6">
        <w:rPr>
          <w:rFonts w:ascii="標楷體" w:eastAsia="標楷體" w:hAnsi="標楷體" w:cs="標楷體"/>
          <w:kern w:val="0"/>
          <w:sz w:val="14"/>
          <w:szCs w:val="14"/>
        </w:rPr>
        <w:t>月租費，但</w:t>
      </w:r>
      <w:r w:rsidRPr="00D337F6">
        <w:rPr>
          <w:rFonts w:ascii="標楷體" w:eastAsia="標楷體" w:hAnsi="標楷體" w:cs="標楷體" w:hint="eastAsia"/>
          <w:kern w:val="0"/>
          <w:sz w:val="14"/>
          <w:szCs w:val="14"/>
        </w:rPr>
        <w:t>暫</w:t>
      </w:r>
      <w:r w:rsidRPr="00D337F6">
        <w:rPr>
          <w:rFonts w:ascii="標楷體" w:eastAsia="標楷體" w:hAnsi="標楷體" w:cs="標楷體"/>
          <w:kern w:val="0"/>
          <w:sz w:val="14"/>
          <w:szCs w:val="14"/>
        </w:rPr>
        <w:t>停通信應繳</w:t>
      </w:r>
      <w:r w:rsidRPr="00D337F6">
        <w:rPr>
          <w:rFonts w:ascii="標楷體" w:eastAsia="標楷體" w:hAnsi="標楷體" w:cs="標楷體" w:hint="eastAsia"/>
          <w:kern w:val="0"/>
          <w:sz w:val="14"/>
          <w:szCs w:val="14"/>
        </w:rPr>
        <w:t>納</w:t>
      </w:r>
      <w:r w:rsidRPr="00D337F6">
        <w:rPr>
          <w:rFonts w:ascii="標楷體" w:eastAsia="標楷體" w:hAnsi="標楷體" w:cs="標楷體"/>
          <w:kern w:val="0"/>
          <w:sz w:val="14"/>
          <w:szCs w:val="14"/>
        </w:rPr>
        <w:t>月租費之期間</w:t>
      </w:r>
      <w:r w:rsidRPr="00D337F6">
        <w:rPr>
          <w:rFonts w:ascii="標楷體" w:eastAsia="標楷體" w:hAnsi="標楷體" w:cs="標楷體" w:hint="eastAsia"/>
          <w:kern w:val="0"/>
          <w:sz w:val="14"/>
          <w:szCs w:val="14"/>
        </w:rPr>
        <w:t>，</w:t>
      </w:r>
      <w:r w:rsidRPr="00D337F6">
        <w:rPr>
          <w:rFonts w:ascii="標楷體" w:eastAsia="標楷體" w:hAnsi="標楷體" w:cs="標楷體"/>
          <w:kern w:val="0"/>
          <w:sz w:val="14"/>
          <w:szCs w:val="14"/>
        </w:rPr>
        <w:t>最長以</w:t>
      </w:r>
      <w:r w:rsidRPr="00D337F6">
        <w:rPr>
          <w:rFonts w:ascii="標楷體" w:eastAsia="標楷體" w:hAnsi="標楷體" w:cs="標楷體" w:hint="eastAsia"/>
          <w:kern w:val="0"/>
          <w:sz w:val="14"/>
          <w:szCs w:val="14"/>
        </w:rPr>
        <w:t>三</w:t>
      </w:r>
      <w:r w:rsidRPr="00D337F6">
        <w:rPr>
          <w:rFonts w:ascii="標楷體" w:eastAsia="標楷體" w:hAnsi="標楷體" w:cs="標楷體"/>
          <w:kern w:val="0"/>
          <w:sz w:val="14"/>
          <w:szCs w:val="14"/>
        </w:rPr>
        <w:t>個月為限。</w:t>
      </w:r>
    </w:p>
    <w:p w:rsidR="003541BC" w:rsidRPr="00D337F6" w:rsidRDefault="003541BC" w:rsidP="003541BC">
      <w:pPr>
        <w:spacing w:line="160" w:lineRule="exact"/>
        <w:rPr>
          <w:rFonts w:ascii="標楷體" w:eastAsia="標楷體" w:hAnsi="標楷體"/>
          <w:sz w:val="14"/>
          <w:szCs w:val="14"/>
        </w:rPr>
      </w:pPr>
      <w:r w:rsidRPr="00D337F6">
        <w:rPr>
          <w:rFonts w:ascii="標楷體" w:eastAsia="標楷體" w:hAnsi="標楷體" w:hint="eastAsia"/>
          <w:sz w:val="14"/>
          <w:szCs w:val="14"/>
        </w:rPr>
        <w:t>因前項規定暫停提供服務者，經甲方再限期辦理，而逾期限未完成者，甲方得視情節輕重予以終止租用。</w:t>
      </w:r>
    </w:p>
    <w:p w:rsidR="003541BC" w:rsidRPr="00D337F6" w:rsidRDefault="003541BC" w:rsidP="003541BC">
      <w:pPr>
        <w:snapToGrid w:val="0"/>
        <w:spacing w:line="160" w:lineRule="exact"/>
        <w:rPr>
          <w:rFonts w:ascii="標楷體" w:eastAsia="標楷體" w:hAnsi="標楷體"/>
          <w:b/>
          <w:sz w:val="14"/>
          <w:szCs w:val="14"/>
        </w:rPr>
      </w:pPr>
      <w:r w:rsidRPr="00D337F6">
        <w:rPr>
          <w:rFonts w:ascii="標楷體" w:eastAsia="標楷體" w:hAnsi="標楷體" w:hint="eastAsia"/>
          <w:b/>
          <w:sz w:val="14"/>
          <w:szCs w:val="14"/>
        </w:rPr>
        <w:t>第 八 章  契約之變更與終止</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hint="eastAsia"/>
          <w:sz w:val="14"/>
          <w:szCs w:val="14"/>
        </w:rPr>
        <w:t>第四十</w:t>
      </w:r>
      <w:r w:rsidRPr="00D337F6">
        <w:rPr>
          <w:rFonts w:ascii="標楷體" w:eastAsia="標楷體" w:hAnsi="標楷體" w:cs="標楷體" w:hint="eastAsia"/>
          <w:kern w:val="0"/>
          <w:sz w:val="14"/>
          <w:szCs w:val="14"/>
        </w:rPr>
        <w:t>四</w:t>
      </w:r>
      <w:r w:rsidRPr="00D337F6">
        <w:rPr>
          <w:rFonts w:ascii="標楷體" w:eastAsia="標楷體" w:hAnsi="標楷體" w:hint="eastAsia"/>
          <w:sz w:val="14"/>
          <w:szCs w:val="14"/>
        </w:rPr>
        <w:t>條 乙方欲終止本契約之服務時，應依第十七條規定辦理。</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第</w:t>
      </w:r>
      <w:r w:rsidRPr="00D337F6">
        <w:rPr>
          <w:rFonts w:ascii="標楷體" w:eastAsia="標楷體" w:hAnsi="標楷體" w:cs="標楷體" w:hint="eastAsia"/>
          <w:kern w:val="0"/>
          <w:sz w:val="14"/>
          <w:szCs w:val="14"/>
        </w:rPr>
        <w:t>四十五</w:t>
      </w:r>
      <w:r w:rsidRPr="00D337F6">
        <w:rPr>
          <w:rFonts w:ascii="標楷體" w:eastAsia="標楷體" w:hAnsi="標楷體" w:cs="標楷體"/>
          <w:kern w:val="0"/>
          <w:sz w:val="14"/>
          <w:szCs w:val="14"/>
        </w:rPr>
        <w:t>條</w:t>
      </w:r>
      <w:r w:rsidRPr="00D337F6">
        <w:rPr>
          <w:rFonts w:ascii="標楷體" w:eastAsia="標楷體" w:hAnsi="標楷體" w:cs="標楷體" w:hint="eastAsia"/>
          <w:kern w:val="0"/>
          <w:sz w:val="14"/>
          <w:szCs w:val="14"/>
        </w:rPr>
        <w:t xml:space="preserve"> </w:t>
      </w:r>
      <w:r w:rsidRPr="00D337F6">
        <w:rPr>
          <w:rFonts w:ascii="標楷體" w:eastAsia="標楷體" w:hAnsi="標楷體" w:cs="標楷體"/>
          <w:kern w:val="0"/>
          <w:sz w:val="14"/>
          <w:szCs w:val="14"/>
        </w:rPr>
        <w:t>乙方非經甲方書面同意，不得轉讓本契約之權利及義務與第三人，如有違反，甲方得終止本契約。</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第</w:t>
      </w:r>
      <w:r w:rsidRPr="00D337F6">
        <w:rPr>
          <w:rFonts w:ascii="標楷體" w:eastAsia="標楷體" w:hAnsi="標楷體" w:cs="標楷體" w:hint="eastAsia"/>
          <w:kern w:val="0"/>
          <w:sz w:val="14"/>
          <w:szCs w:val="14"/>
        </w:rPr>
        <w:t>四十六</w:t>
      </w:r>
      <w:r w:rsidRPr="00D337F6">
        <w:rPr>
          <w:rFonts w:ascii="標楷體" w:eastAsia="標楷體" w:hAnsi="標楷體" w:cs="標楷體"/>
          <w:kern w:val="0"/>
          <w:sz w:val="14"/>
          <w:szCs w:val="14"/>
        </w:rPr>
        <w:t>條</w:t>
      </w:r>
      <w:r w:rsidRPr="00D337F6">
        <w:rPr>
          <w:rFonts w:ascii="標楷體" w:eastAsia="標楷體" w:hAnsi="標楷體" w:cs="標楷體" w:hint="eastAsia"/>
          <w:kern w:val="0"/>
          <w:sz w:val="14"/>
          <w:szCs w:val="14"/>
        </w:rPr>
        <w:t xml:space="preserve"> </w:t>
      </w:r>
      <w:r w:rsidRPr="00D337F6">
        <w:rPr>
          <w:rFonts w:ascii="標楷體" w:eastAsia="標楷體" w:hAnsi="標楷體" w:cs="標楷體"/>
          <w:kern w:val="0"/>
          <w:sz w:val="14"/>
          <w:szCs w:val="14"/>
        </w:rPr>
        <w:t>乙方與第三人所訂契約，如涉及本業務租用事項，未經甲方同意者，對於甲方不發生效力。</w:t>
      </w:r>
    </w:p>
    <w:p w:rsidR="003541BC" w:rsidRPr="00D337F6" w:rsidRDefault="003541BC" w:rsidP="003541BC">
      <w:pPr>
        <w:tabs>
          <w:tab w:val="left" w:pos="1652"/>
        </w:tabs>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第</w:t>
      </w:r>
      <w:r w:rsidRPr="00D337F6">
        <w:rPr>
          <w:rFonts w:ascii="標楷體" w:eastAsia="標楷體" w:hAnsi="標楷體" w:cs="標楷體" w:hint="eastAsia"/>
          <w:kern w:val="0"/>
          <w:sz w:val="14"/>
          <w:szCs w:val="14"/>
        </w:rPr>
        <w:t>四十七</w:t>
      </w:r>
      <w:r w:rsidRPr="00D337F6">
        <w:rPr>
          <w:rFonts w:ascii="標楷體" w:eastAsia="標楷體" w:hAnsi="標楷體" w:cs="標楷體"/>
          <w:kern w:val="0"/>
          <w:sz w:val="14"/>
          <w:szCs w:val="14"/>
        </w:rPr>
        <w:t>條</w:t>
      </w:r>
      <w:r w:rsidRPr="00D337F6">
        <w:rPr>
          <w:rFonts w:ascii="標楷體" w:eastAsia="標楷體" w:hAnsi="標楷體" w:cs="標楷體" w:hint="eastAsia"/>
          <w:kern w:val="0"/>
          <w:sz w:val="14"/>
          <w:szCs w:val="14"/>
        </w:rPr>
        <w:t xml:space="preserve"> </w:t>
      </w:r>
      <w:r w:rsidRPr="00D337F6">
        <w:rPr>
          <w:rFonts w:ascii="標楷體" w:eastAsia="標楷體" w:hAnsi="標楷體" w:cs="標楷體"/>
          <w:kern w:val="0"/>
          <w:sz w:val="14"/>
          <w:szCs w:val="14"/>
        </w:rPr>
        <w:t>本契約之變更或修正，應經主管機關核准</w:t>
      </w:r>
      <w:r w:rsidRPr="00D337F6">
        <w:rPr>
          <w:rFonts w:ascii="標楷體" w:eastAsia="標楷體" w:hAnsi="標楷體" w:cs="標楷體" w:hint="eastAsia"/>
          <w:kern w:val="0"/>
          <w:sz w:val="14"/>
          <w:szCs w:val="14"/>
        </w:rPr>
        <w:t>，並於</w:t>
      </w:r>
      <w:r w:rsidRPr="00D337F6">
        <w:rPr>
          <w:rFonts w:ascii="標楷體" w:eastAsia="標楷體" w:hAnsi="標楷體" w:cs="標楷體"/>
          <w:kern w:val="0"/>
          <w:sz w:val="14"/>
          <w:szCs w:val="14"/>
        </w:rPr>
        <w:t>公告</w:t>
      </w:r>
      <w:r w:rsidRPr="00D337F6">
        <w:rPr>
          <w:rFonts w:ascii="標楷體" w:eastAsia="標楷體" w:hAnsi="標楷體" w:cs="標楷體" w:hint="eastAsia"/>
          <w:kern w:val="0"/>
          <w:sz w:val="14"/>
          <w:szCs w:val="14"/>
        </w:rPr>
        <w:t>後視為本契約之一部分，甲方應以書面、電子郵件或其他適當方式通知乙方</w:t>
      </w:r>
      <w:r w:rsidRPr="00D337F6">
        <w:rPr>
          <w:rFonts w:ascii="標楷體" w:eastAsia="標楷體" w:hAnsi="標楷體" w:cs="標楷體"/>
          <w:kern w:val="0"/>
          <w:sz w:val="14"/>
          <w:szCs w:val="14"/>
        </w:rPr>
        <w:t>。</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cs="標楷體"/>
          <w:kern w:val="0"/>
          <w:sz w:val="14"/>
          <w:szCs w:val="14"/>
        </w:rPr>
        <w:t>第</w:t>
      </w:r>
      <w:r w:rsidRPr="00D337F6">
        <w:rPr>
          <w:rFonts w:ascii="標楷體" w:eastAsia="標楷體" w:hAnsi="標楷體" w:cs="標楷體" w:hint="eastAsia"/>
          <w:kern w:val="0"/>
          <w:sz w:val="14"/>
          <w:szCs w:val="14"/>
        </w:rPr>
        <w:t>四十八</w:t>
      </w:r>
      <w:r w:rsidRPr="00D337F6">
        <w:rPr>
          <w:rFonts w:ascii="標楷體" w:eastAsia="標楷體" w:hAnsi="標楷體" w:cs="標楷體"/>
          <w:kern w:val="0"/>
          <w:sz w:val="14"/>
          <w:szCs w:val="14"/>
        </w:rPr>
        <w:t>條</w:t>
      </w:r>
      <w:r w:rsidRPr="00D337F6">
        <w:rPr>
          <w:rFonts w:ascii="標楷體" w:eastAsia="標楷體" w:hAnsi="標楷體" w:cs="標楷體" w:hint="eastAsia"/>
          <w:kern w:val="0"/>
          <w:sz w:val="14"/>
          <w:szCs w:val="14"/>
        </w:rPr>
        <w:t xml:space="preserve"> </w:t>
      </w:r>
      <w:r w:rsidRPr="00D337F6">
        <w:rPr>
          <w:rFonts w:ascii="標楷體" w:eastAsia="標楷體" w:hAnsi="標楷體" w:cs="標楷體"/>
          <w:kern w:val="0"/>
          <w:sz w:val="14"/>
          <w:szCs w:val="14"/>
        </w:rPr>
        <w:t>本契約之任何通知如須以書面為之者，應以親自送交或郵寄方式寄至本契約所載他方之地址。雙方地址變更，應立即通知他方，否則對他方不生效力。</w:t>
      </w:r>
    </w:p>
    <w:p w:rsidR="003541BC" w:rsidRPr="00D337F6" w:rsidRDefault="003541BC" w:rsidP="003541BC">
      <w:pPr>
        <w:snapToGrid w:val="0"/>
        <w:spacing w:line="160" w:lineRule="exact"/>
        <w:rPr>
          <w:rFonts w:ascii="標楷體" w:eastAsia="標楷體" w:hAnsi="標楷體"/>
          <w:b/>
          <w:sz w:val="14"/>
          <w:szCs w:val="14"/>
        </w:rPr>
      </w:pPr>
      <w:r w:rsidRPr="00D337F6">
        <w:rPr>
          <w:rFonts w:ascii="標楷體" w:eastAsia="標楷體" w:hAnsi="標楷體" w:hint="eastAsia"/>
          <w:b/>
          <w:sz w:val="14"/>
          <w:szCs w:val="14"/>
        </w:rPr>
        <w:t>第九章  廣告之效力</w:t>
      </w:r>
    </w:p>
    <w:p w:rsidR="003541BC" w:rsidRPr="00D337F6" w:rsidRDefault="003541BC" w:rsidP="003541BC">
      <w:pPr>
        <w:snapToGrid w:val="0"/>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第</w:t>
      </w:r>
      <w:r w:rsidRPr="00D337F6">
        <w:rPr>
          <w:rFonts w:ascii="標楷體" w:eastAsia="標楷體" w:hAnsi="標楷體" w:cs="標楷體" w:hint="eastAsia"/>
          <w:kern w:val="0"/>
          <w:sz w:val="14"/>
          <w:szCs w:val="14"/>
        </w:rPr>
        <w:t>四十九</w:t>
      </w:r>
      <w:r w:rsidRPr="00D337F6">
        <w:rPr>
          <w:rFonts w:ascii="標楷體" w:eastAsia="標楷體" w:hAnsi="標楷體" w:cs="標楷體"/>
          <w:kern w:val="0"/>
          <w:sz w:val="14"/>
          <w:szCs w:val="14"/>
        </w:rPr>
        <w:t>條</w:t>
      </w:r>
      <w:r w:rsidRPr="00D337F6">
        <w:rPr>
          <w:rFonts w:ascii="標楷體" w:eastAsia="標楷體" w:hAnsi="標楷體" w:cs="標楷體" w:hint="eastAsia"/>
          <w:kern w:val="0"/>
          <w:sz w:val="14"/>
          <w:szCs w:val="14"/>
        </w:rPr>
        <w:t xml:space="preserve"> </w:t>
      </w:r>
      <w:r w:rsidRPr="00D337F6">
        <w:rPr>
          <w:rFonts w:ascii="標楷體" w:eastAsia="標楷體" w:hAnsi="標楷體" w:cs="標楷體"/>
          <w:kern w:val="0"/>
          <w:sz w:val="14"/>
          <w:szCs w:val="14"/>
        </w:rPr>
        <w:t>本契約所未記載之事項，如經甲方以廣告或宣傳品向消費者明示其內容者，視為本契約之一部分。</w:t>
      </w:r>
    </w:p>
    <w:p w:rsidR="003541BC" w:rsidRPr="00D337F6" w:rsidRDefault="003541BC" w:rsidP="003541BC">
      <w:pPr>
        <w:snapToGrid w:val="0"/>
        <w:spacing w:line="160" w:lineRule="exact"/>
        <w:rPr>
          <w:rFonts w:ascii="標楷體" w:eastAsia="標楷體" w:hAnsi="標楷體"/>
          <w:b/>
          <w:sz w:val="14"/>
          <w:szCs w:val="14"/>
        </w:rPr>
      </w:pPr>
      <w:r w:rsidRPr="00D337F6">
        <w:rPr>
          <w:rFonts w:ascii="標楷體" w:eastAsia="標楷體" w:hAnsi="標楷體" w:hint="eastAsia"/>
          <w:b/>
          <w:sz w:val="14"/>
          <w:szCs w:val="14"/>
        </w:rPr>
        <w:t>第十章  用戶服務</w:t>
      </w:r>
    </w:p>
    <w:p w:rsidR="003541BC" w:rsidRPr="00D337F6" w:rsidRDefault="003541BC" w:rsidP="003541BC">
      <w:pPr>
        <w:snapToGrid w:val="0"/>
        <w:spacing w:line="160" w:lineRule="exact"/>
        <w:rPr>
          <w:rFonts w:ascii="標楷體" w:eastAsia="標楷體" w:hAnsi="標楷體" w:cs="標楷體"/>
          <w:kern w:val="0"/>
          <w:sz w:val="14"/>
          <w:szCs w:val="14"/>
        </w:rPr>
      </w:pPr>
      <w:r w:rsidRPr="00D337F6">
        <w:rPr>
          <w:rFonts w:ascii="標楷體" w:eastAsia="標楷體" w:hAnsi="標楷體" w:cs="標楷體"/>
          <w:kern w:val="0"/>
          <w:sz w:val="14"/>
          <w:szCs w:val="14"/>
        </w:rPr>
        <w:t>第</w:t>
      </w:r>
      <w:r w:rsidRPr="00D337F6">
        <w:rPr>
          <w:rFonts w:ascii="標楷體" w:eastAsia="標楷體" w:hAnsi="標楷體" w:cs="標楷體" w:hint="eastAsia"/>
          <w:kern w:val="0"/>
          <w:sz w:val="14"/>
          <w:szCs w:val="14"/>
        </w:rPr>
        <w:t>五十</w:t>
      </w:r>
      <w:r w:rsidRPr="00D337F6">
        <w:rPr>
          <w:rFonts w:ascii="標楷體" w:eastAsia="標楷體" w:hAnsi="標楷體" w:cs="標楷體"/>
          <w:kern w:val="0"/>
          <w:sz w:val="14"/>
          <w:szCs w:val="14"/>
        </w:rPr>
        <w:t>條</w:t>
      </w:r>
      <w:r w:rsidRPr="00D337F6">
        <w:rPr>
          <w:rFonts w:ascii="標楷體" w:eastAsia="標楷體" w:hAnsi="標楷體" w:cs="標楷體" w:hint="eastAsia"/>
          <w:kern w:val="0"/>
          <w:sz w:val="14"/>
          <w:szCs w:val="14"/>
        </w:rPr>
        <w:t xml:space="preserve"> 乙方就甲方提供之服務有諮詢或申訴之需要者，可利用甲方所設置免費之服務專線（專線號碼：123）、網站（網址：http://www.cht.com.tw）或甲方各服務據點提出。</w:t>
      </w:r>
    </w:p>
    <w:p w:rsidR="003541BC" w:rsidRPr="00D337F6" w:rsidRDefault="003541BC" w:rsidP="003541BC">
      <w:pPr>
        <w:snapToGrid w:val="0"/>
        <w:spacing w:line="160" w:lineRule="exact"/>
        <w:rPr>
          <w:rFonts w:ascii="標楷體" w:eastAsia="標楷體" w:hAnsi="標楷體"/>
          <w:b/>
          <w:sz w:val="14"/>
          <w:szCs w:val="14"/>
        </w:rPr>
      </w:pPr>
      <w:r w:rsidRPr="00D337F6">
        <w:rPr>
          <w:rFonts w:ascii="標楷體" w:eastAsia="標楷體" w:hAnsi="標楷體" w:hint="eastAsia"/>
          <w:b/>
          <w:sz w:val="14"/>
          <w:szCs w:val="14"/>
        </w:rPr>
        <w:t>第十一章  附則</w:t>
      </w:r>
    </w:p>
    <w:p w:rsidR="003541BC" w:rsidRPr="00D337F6" w:rsidRDefault="003541BC" w:rsidP="003541BC">
      <w:pPr>
        <w:tabs>
          <w:tab w:val="left" w:pos="1652"/>
        </w:tabs>
        <w:spacing w:line="160" w:lineRule="exact"/>
        <w:rPr>
          <w:rFonts w:ascii="標楷體" w:eastAsia="標楷體" w:hAnsi="標楷體"/>
          <w:sz w:val="14"/>
          <w:szCs w:val="14"/>
        </w:rPr>
      </w:pPr>
      <w:r w:rsidRPr="00D337F6">
        <w:rPr>
          <w:rFonts w:ascii="標楷體" w:eastAsia="標楷體" w:hAnsi="標楷體" w:cs="標楷體"/>
          <w:kern w:val="0"/>
          <w:sz w:val="14"/>
          <w:szCs w:val="14"/>
        </w:rPr>
        <w:t>第</w:t>
      </w:r>
      <w:r w:rsidRPr="00D337F6">
        <w:rPr>
          <w:rFonts w:ascii="標楷體" w:eastAsia="標楷體" w:hAnsi="標楷體" w:cs="標楷體" w:hint="eastAsia"/>
          <w:kern w:val="0"/>
          <w:sz w:val="14"/>
          <w:szCs w:val="14"/>
        </w:rPr>
        <w:t xml:space="preserve"> </w:t>
      </w:r>
      <w:r w:rsidRPr="00D337F6">
        <w:rPr>
          <w:rFonts w:ascii="標楷體" w:eastAsia="標楷體" w:hAnsi="標楷體" w:cs="標楷體"/>
          <w:kern w:val="0"/>
          <w:sz w:val="14"/>
          <w:szCs w:val="14"/>
        </w:rPr>
        <w:t>五十</w:t>
      </w:r>
      <w:r w:rsidRPr="00D337F6">
        <w:rPr>
          <w:rFonts w:ascii="標楷體" w:eastAsia="標楷體" w:hAnsi="標楷體" w:cs="標楷體" w:hint="eastAsia"/>
          <w:kern w:val="0"/>
          <w:sz w:val="14"/>
          <w:szCs w:val="14"/>
        </w:rPr>
        <w:t>一</w:t>
      </w:r>
      <w:r w:rsidRPr="00D337F6">
        <w:rPr>
          <w:rFonts w:ascii="標楷體" w:eastAsia="標楷體" w:hAnsi="標楷體" w:cs="標楷體"/>
          <w:kern w:val="0"/>
          <w:sz w:val="14"/>
          <w:szCs w:val="14"/>
        </w:rPr>
        <w:t>條</w:t>
      </w:r>
      <w:r w:rsidRPr="00D337F6">
        <w:rPr>
          <w:rFonts w:ascii="標楷體" w:eastAsia="標楷體" w:hAnsi="標楷體" w:cs="標楷體" w:hint="eastAsia"/>
          <w:kern w:val="0"/>
          <w:sz w:val="14"/>
          <w:szCs w:val="14"/>
        </w:rPr>
        <w:t xml:space="preserve"> </w:t>
      </w:r>
      <w:r w:rsidRPr="00D337F6">
        <w:rPr>
          <w:rFonts w:ascii="標楷體" w:eastAsia="標楷體" w:hAnsi="標楷體" w:cs="標楷體"/>
          <w:kern w:val="0"/>
          <w:sz w:val="14"/>
          <w:szCs w:val="14"/>
        </w:rPr>
        <w:t>因本契約涉訟時，系爭金額超過民事訴訟法規定之小額訴訟金額者，雙方合意以甲方所在地</w:t>
      </w:r>
      <w:r w:rsidRPr="00D337F6">
        <w:rPr>
          <w:rFonts w:ascii="標楷體" w:eastAsia="標楷體" w:hAnsi="標楷體" w:cs="標楷體" w:hint="eastAsia"/>
          <w:kern w:val="0"/>
          <w:sz w:val="14"/>
          <w:szCs w:val="14"/>
        </w:rPr>
        <w:t>或消費關係發生地</w:t>
      </w:r>
      <w:r w:rsidRPr="00D337F6">
        <w:rPr>
          <w:rFonts w:ascii="標楷體" w:eastAsia="標楷體" w:hAnsi="標楷體" w:cs="標楷體"/>
          <w:kern w:val="0"/>
          <w:sz w:val="14"/>
          <w:szCs w:val="14"/>
        </w:rPr>
        <w:t>所屬之地方法院為第一審管轄法院。</w:t>
      </w:r>
    </w:p>
    <w:p w:rsidR="003541BC" w:rsidRPr="00D337F6" w:rsidRDefault="003541BC" w:rsidP="003541BC">
      <w:pPr>
        <w:tabs>
          <w:tab w:val="left" w:pos="1652"/>
        </w:tabs>
        <w:spacing w:line="160" w:lineRule="exact"/>
        <w:rPr>
          <w:rFonts w:ascii="標楷體" w:eastAsia="標楷體" w:hAnsi="標楷體" w:cs="標楷體" w:hint="eastAsia"/>
          <w:kern w:val="0"/>
          <w:sz w:val="14"/>
          <w:szCs w:val="14"/>
        </w:rPr>
      </w:pPr>
      <w:r w:rsidRPr="00D337F6">
        <w:rPr>
          <w:rFonts w:ascii="標楷體" w:eastAsia="標楷體" w:hAnsi="標楷體" w:cs="標楷體"/>
          <w:kern w:val="0"/>
          <w:sz w:val="14"/>
          <w:szCs w:val="14"/>
        </w:rPr>
        <w:t>第</w:t>
      </w:r>
      <w:r w:rsidRPr="00D337F6">
        <w:rPr>
          <w:rFonts w:ascii="標楷體" w:eastAsia="標楷體" w:hAnsi="標楷體" w:cs="標楷體" w:hint="eastAsia"/>
          <w:kern w:val="0"/>
          <w:sz w:val="14"/>
          <w:szCs w:val="14"/>
        </w:rPr>
        <w:t>五十二</w:t>
      </w:r>
      <w:r w:rsidRPr="00D337F6">
        <w:rPr>
          <w:rFonts w:ascii="標楷體" w:eastAsia="標楷體" w:hAnsi="標楷體" w:cs="標楷體"/>
          <w:kern w:val="0"/>
          <w:sz w:val="14"/>
          <w:szCs w:val="14"/>
        </w:rPr>
        <w:t>條</w:t>
      </w:r>
      <w:r w:rsidRPr="00D337F6">
        <w:rPr>
          <w:rFonts w:ascii="標楷體" w:eastAsia="標楷體" w:hAnsi="標楷體" w:cs="標楷體" w:hint="eastAsia"/>
          <w:kern w:val="0"/>
          <w:sz w:val="14"/>
          <w:szCs w:val="14"/>
        </w:rPr>
        <w:t xml:space="preserve">    </w:t>
      </w:r>
      <w:r w:rsidRPr="00D337F6">
        <w:rPr>
          <w:rFonts w:ascii="標楷體" w:eastAsia="標楷體" w:hAnsi="標楷體" w:cs="標楷體"/>
          <w:kern w:val="0"/>
          <w:sz w:val="14"/>
          <w:szCs w:val="14"/>
        </w:rPr>
        <w:t>本契約之約定事項如有未盡，依相關法令及甲方營業規章之規定辦理之。</w:t>
      </w:r>
    </w:p>
    <w:p w:rsidR="003541BC" w:rsidRPr="00D337F6" w:rsidRDefault="003541BC" w:rsidP="003541BC">
      <w:pPr>
        <w:tabs>
          <w:tab w:val="left" w:pos="1652"/>
        </w:tabs>
        <w:spacing w:line="240" w:lineRule="exact"/>
        <w:ind w:left="1110" w:hangingChars="694" w:hanging="1110"/>
        <w:rPr>
          <w:rFonts w:ascii="標楷體" w:eastAsia="標楷體" w:hAnsi="標楷體" w:cs="新細明體" w:hint="eastAsia"/>
          <w:sz w:val="16"/>
          <w:szCs w:val="16"/>
        </w:rPr>
      </w:pPr>
      <w:r w:rsidRPr="00D337F6">
        <w:rPr>
          <w:rFonts w:ascii="標楷體" w:eastAsia="標楷體" w:hAnsi="標楷體" w:cs="新細明體" w:hint="eastAsia"/>
          <w:sz w:val="16"/>
          <w:szCs w:val="16"/>
        </w:rPr>
        <w:t xml:space="preserve">本契約書乙式 </w:t>
      </w:r>
      <w:r w:rsidRPr="00D337F6">
        <w:rPr>
          <w:rFonts w:ascii="標楷體" w:eastAsia="標楷體" w:hAnsi="標楷體" w:cs="新細明體"/>
          <w:sz w:val="16"/>
          <w:szCs w:val="16"/>
        </w:rPr>
        <w:t xml:space="preserve"> </w:t>
      </w:r>
      <w:r w:rsidRPr="00D337F6">
        <w:rPr>
          <w:rFonts w:ascii="標楷體" w:eastAsia="標楷體" w:hAnsi="標楷體" w:cs="新細明體" w:hint="eastAsia"/>
          <w:sz w:val="16"/>
          <w:szCs w:val="16"/>
        </w:rPr>
        <w:t>份，交由乙方收執乙份。</w:t>
      </w:r>
    </w:p>
    <w:p w:rsidR="003541BC" w:rsidRPr="00D337F6" w:rsidRDefault="003541BC" w:rsidP="003541BC">
      <w:pPr>
        <w:tabs>
          <w:tab w:val="left" w:pos="1652"/>
        </w:tabs>
        <w:spacing w:line="240" w:lineRule="exact"/>
        <w:ind w:left="1110" w:hangingChars="694" w:hanging="1110"/>
        <w:rPr>
          <w:rFonts w:ascii="標楷體" w:eastAsia="標楷體" w:hAnsi="標楷體" w:cs="新細明體" w:hint="eastAsia"/>
          <w:sz w:val="16"/>
          <w:szCs w:val="16"/>
        </w:rPr>
      </w:pPr>
      <w:r w:rsidRPr="00D337F6">
        <w:rPr>
          <w:rFonts w:ascii="標楷體" w:eastAsia="標楷體" w:hAnsi="標楷體" w:cs="新細明體" w:hint="eastAsia"/>
          <w:sz w:val="16"/>
          <w:szCs w:val="16"/>
        </w:rPr>
        <w:t>立契約人</w:t>
      </w:r>
    </w:p>
    <w:p w:rsidR="003541BC" w:rsidRPr="00D337F6" w:rsidRDefault="003541BC" w:rsidP="003541BC">
      <w:pPr>
        <w:tabs>
          <w:tab w:val="left" w:pos="1652"/>
        </w:tabs>
        <w:spacing w:line="240" w:lineRule="exact"/>
        <w:ind w:left="1110" w:hangingChars="694" w:hanging="1110"/>
        <w:rPr>
          <w:rFonts w:ascii="標楷體" w:eastAsia="標楷體" w:hAnsi="標楷體" w:cs="新細明體" w:hint="eastAsia"/>
          <w:sz w:val="16"/>
          <w:szCs w:val="16"/>
        </w:rPr>
      </w:pPr>
      <w:r w:rsidRPr="00D337F6">
        <w:rPr>
          <w:rFonts w:ascii="標楷體" w:eastAsia="標楷體" w:hAnsi="標楷體" w:cs="新細明體" w:hint="eastAsia"/>
          <w:sz w:val="16"/>
          <w:szCs w:val="16"/>
        </w:rPr>
        <w:t>甲方：中華電信股份有限公司各地營運處</w:t>
      </w:r>
    </w:p>
    <w:p w:rsidR="003541BC" w:rsidRPr="00D337F6" w:rsidRDefault="003541BC" w:rsidP="003541BC">
      <w:pPr>
        <w:tabs>
          <w:tab w:val="left" w:pos="1652"/>
        </w:tabs>
        <w:spacing w:line="240" w:lineRule="exact"/>
        <w:ind w:left="1110" w:hangingChars="694" w:hanging="1110"/>
        <w:rPr>
          <w:rFonts w:ascii="標楷體" w:eastAsia="標楷體" w:hAnsi="標楷體" w:cs="新細明體" w:hint="eastAsia"/>
          <w:sz w:val="16"/>
          <w:szCs w:val="16"/>
        </w:rPr>
      </w:pPr>
      <w:r w:rsidRPr="00D337F6">
        <w:rPr>
          <w:rFonts w:ascii="標楷體" w:eastAsia="標楷體" w:hAnsi="標楷體" w:cs="新細明體" w:hint="eastAsia"/>
          <w:sz w:val="16"/>
          <w:szCs w:val="16"/>
        </w:rPr>
        <w:t xml:space="preserve">地址： </w:t>
      </w:r>
      <w:r w:rsidRPr="00D337F6">
        <w:rPr>
          <w:rFonts w:ascii="標楷體" w:eastAsia="標楷體" w:hAnsi="標楷體" w:cs="新細明體"/>
          <w:sz w:val="16"/>
          <w:szCs w:val="16"/>
        </w:rPr>
        <w:t xml:space="preserve">                     </w:t>
      </w:r>
      <w:r w:rsidRPr="00D337F6">
        <w:rPr>
          <w:rFonts w:ascii="標楷體" w:eastAsia="標楷體" w:hAnsi="標楷體" w:cs="新細明體" w:hint="eastAsia"/>
          <w:sz w:val="16"/>
          <w:szCs w:val="16"/>
        </w:rPr>
        <w:t xml:space="preserve">統一編號： </w:t>
      </w:r>
    </w:p>
    <w:p w:rsidR="003541BC" w:rsidRPr="00D337F6" w:rsidRDefault="003541BC" w:rsidP="003541BC">
      <w:pPr>
        <w:tabs>
          <w:tab w:val="left" w:pos="1652"/>
        </w:tabs>
        <w:spacing w:line="240" w:lineRule="exact"/>
        <w:ind w:left="1110" w:hangingChars="694" w:hanging="1110"/>
        <w:rPr>
          <w:rFonts w:ascii="標楷體" w:eastAsia="標楷體" w:hAnsi="標楷體" w:cs="新細明體" w:hint="eastAsia"/>
          <w:sz w:val="16"/>
          <w:szCs w:val="16"/>
        </w:rPr>
      </w:pPr>
      <w:r w:rsidRPr="00D337F6">
        <w:rPr>
          <w:rFonts w:ascii="標楷體" w:eastAsia="標楷體" w:hAnsi="標楷體" w:cs="新細明體" w:hint="eastAsia"/>
          <w:sz w:val="16"/>
          <w:szCs w:val="16"/>
        </w:rPr>
        <w:t>乙方：</w:t>
      </w:r>
      <w:r w:rsidRPr="00D337F6">
        <w:rPr>
          <w:rFonts w:ascii="標楷體" w:eastAsia="標楷體" w:hAnsi="標楷體"/>
          <w:sz w:val="16"/>
          <w:u w:val="single"/>
        </w:rPr>
        <w:fldChar w:fldCharType="begin"/>
      </w:r>
      <w:r w:rsidRPr="00D337F6">
        <w:rPr>
          <w:rFonts w:ascii="標楷體" w:eastAsia="標楷體" w:hAnsi="標楷體"/>
          <w:sz w:val="16"/>
          <w:u w:val="single"/>
        </w:rPr>
        <w:instrText xml:space="preserve"> </w:instrText>
      </w:r>
      <w:r w:rsidRPr="00D337F6">
        <w:rPr>
          <w:rFonts w:ascii="標楷體" w:eastAsia="標楷體" w:hAnsi="標楷體" w:hint="eastAsia"/>
          <w:sz w:val="16"/>
          <w:u w:val="single"/>
        </w:rPr>
        <w:instrText>MERGEFIELD customerName</w:instrText>
      </w:r>
      <w:r w:rsidRPr="00D337F6">
        <w:rPr>
          <w:rFonts w:ascii="標楷體" w:eastAsia="標楷體" w:hAnsi="標楷體"/>
          <w:sz w:val="16"/>
          <w:u w:val="single"/>
        </w:rPr>
        <w:instrText xml:space="preserve"> </w:instrText>
      </w:r>
      <w:r w:rsidRPr="00D337F6">
        <w:rPr>
          <w:rFonts w:ascii="標楷體" w:eastAsia="標楷體" w:hAnsi="標楷體"/>
          <w:sz w:val="16"/>
          <w:u w:val="single"/>
        </w:rPr>
        <w:fldChar w:fldCharType="separate"/>
      </w:r>
      <w:r w:rsidRPr="00D337F6">
        <w:rPr>
          <w:rFonts w:ascii="標楷體" w:eastAsia="標楷體" w:hAnsi="標楷體"/>
          <w:noProof/>
          <w:sz w:val="16"/>
          <w:u w:val="single"/>
        </w:rPr>
        <w:t>«customerName»</w:t>
      </w:r>
      <w:r w:rsidRPr="00D337F6">
        <w:rPr>
          <w:rFonts w:ascii="標楷體" w:eastAsia="標楷體" w:hAnsi="標楷體"/>
          <w:sz w:val="16"/>
          <w:u w:val="single"/>
        </w:rPr>
        <w:fldChar w:fldCharType="end"/>
      </w:r>
      <w:r w:rsidRPr="00D337F6">
        <w:rPr>
          <w:rFonts w:ascii="標楷體" w:eastAsia="標楷體" w:hAnsi="標楷體" w:cs="新細明體" w:hint="eastAsia"/>
          <w:sz w:val="16"/>
          <w:szCs w:val="16"/>
        </w:rPr>
        <w:t xml:space="preserve"> （簽章）本契約書業經乙方攜回審閱二日以上。</w:t>
      </w:r>
    </w:p>
    <w:p w:rsidR="003541BC" w:rsidRPr="0029611C" w:rsidRDefault="003541BC" w:rsidP="003541BC">
      <w:pPr>
        <w:tabs>
          <w:tab w:val="left" w:pos="1652"/>
        </w:tabs>
        <w:spacing w:line="240" w:lineRule="exact"/>
        <w:ind w:left="1110" w:hangingChars="694" w:hanging="1110"/>
        <w:rPr>
          <w:rFonts w:ascii="標楷體" w:eastAsia="標楷體" w:hAnsi="標楷體" w:cs="新細明體" w:hint="eastAsia"/>
          <w:sz w:val="16"/>
          <w:szCs w:val="16"/>
        </w:rPr>
      </w:pPr>
      <w:r w:rsidRPr="0029611C">
        <w:rPr>
          <w:rFonts w:ascii="標楷體" w:eastAsia="標楷體" w:hAnsi="標楷體"/>
          <w:sz w:val="16"/>
          <w:u w:val="single"/>
        </w:rPr>
        <w:fldChar w:fldCharType="begin"/>
      </w:r>
      <w:r w:rsidRPr="0029611C">
        <w:rPr>
          <w:rFonts w:ascii="標楷體" w:eastAsia="標楷體" w:hAnsi="標楷體"/>
          <w:sz w:val="16"/>
          <w:u w:val="single"/>
        </w:rPr>
        <w:instrText xml:space="preserve"> </w:instrText>
      </w:r>
      <w:r w:rsidRPr="0029611C">
        <w:rPr>
          <w:rFonts w:ascii="標楷體" w:eastAsia="標楷體" w:hAnsi="標楷體" w:hint="eastAsia"/>
          <w:sz w:val="16"/>
          <w:u w:val="single"/>
        </w:rPr>
        <w:instrText>MERGEFIELD customerName</w:instrText>
      </w:r>
      <w:r w:rsidRPr="0029611C">
        <w:rPr>
          <w:rFonts w:ascii="標楷體" w:eastAsia="標楷體" w:hAnsi="標楷體"/>
          <w:sz w:val="16"/>
          <w:u w:val="single"/>
        </w:rPr>
        <w:instrText xml:space="preserve"> </w:instrText>
      </w:r>
      <w:r w:rsidRPr="0029611C">
        <w:rPr>
          <w:rFonts w:ascii="標楷體" w:eastAsia="標楷體" w:hAnsi="標楷體"/>
          <w:sz w:val="16"/>
          <w:u w:val="single"/>
        </w:rPr>
        <w:fldChar w:fldCharType="separate"/>
      </w:r>
      <w:r w:rsidRPr="0029611C">
        <w:rPr>
          <w:rFonts w:ascii="標楷體" w:eastAsia="標楷體" w:hAnsi="標楷體"/>
          <w:noProof/>
          <w:sz w:val="16"/>
          <w:u w:val="single"/>
        </w:rPr>
        <w:t>«customerName»</w:t>
      </w:r>
      <w:r w:rsidRPr="0029611C">
        <w:rPr>
          <w:rFonts w:ascii="標楷體" w:eastAsia="標楷體" w:hAnsi="標楷體"/>
          <w:sz w:val="16"/>
          <w:u w:val="single"/>
        </w:rPr>
        <w:fldChar w:fldCharType="end"/>
      </w:r>
      <w:r>
        <w:rPr>
          <w:rFonts w:ascii="標楷體" w:eastAsia="標楷體" w:hAnsi="標楷體" w:cs="新細明體" w:hint="eastAsia"/>
          <w:sz w:val="16"/>
          <w:szCs w:val="16"/>
        </w:rPr>
        <w:t>(簽章)本契約書內容乙方現場審視完備，毋需攜回審閱</w:t>
      </w:r>
    </w:p>
    <w:p w:rsidR="003541BC" w:rsidRPr="00D337F6" w:rsidRDefault="003541BC" w:rsidP="003541BC">
      <w:pPr>
        <w:tabs>
          <w:tab w:val="left" w:pos="1652"/>
        </w:tabs>
        <w:spacing w:line="240" w:lineRule="exact"/>
        <w:ind w:left="1110" w:hangingChars="694" w:hanging="1110"/>
        <w:rPr>
          <w:rFonts w:ascii="標楷體" w:eastAsia="標楷體" w:hAnsi="標楷體" w:cs="新細明體" w:hint="eastAsia"/>
          <w:sz w:val="16"/>
          <w:szCs w:val="16"/>
        </w:rPr>
      </w:pPr>
      <w:r w:rsidRPr="0029611C">
        <w:rPr>
          <w:rFonts w:ascii="標楷體" w:eastAsia="標楷體" w:hAnsi="標楷體" w:cs="新細明體" w:hint="eastAsia"/>
          <w:sz w:val="16"/>
          <w:szCs w:val="16"/>
        </w:rPr>
        <w:t>證照號碼及地址均同申請書</w:t>
      </w:r>
      <w:r w:rsidRPr="00D337F6">
        <w:rPr>
          <w:rFonts w:ascii="標楷體" w:eastAsia="標楷體" w:hAnsi="標楷體" w:cs="新細明體" w:hint="eastAsia"/>
          <w:sz w:val="16"/>
          <w:szCs w:val="16"/>
        </w:rPr>
        <w:t>（乙方簽章部分，由乙方擇一簽章。）</w:t>
      </w:r>
    </w:p>
    <w:p w:rsidR="003541BC" w:rsidRPr="00D337F6" w:rsidRDefault="003541BC" w:rsidP="003541BC">
      <w:pPr>
        <w:tabs>
          <w:tab w:val="left" w:pos="1652"/>
        </w:tabs>
        <w:spacing w:line="240" w:lineRule="exact"/>
        <w:ind w:left="972" w:hangingChars="694" w:hanging="972"/>
        <w:rPr>
          <w:rFonts w:ascii="標楷體" w:eastAsia="標楷體" w:hAnsi="標楷體" w:cs="新細明體" w:hint="eastAsia"/>
          <w:sz w:val="14"/>
          <w:szCs w:val="14"/>
        </w:rPr>
      </w:pPr>
      <w:r w:rsidRPr="00D337F6">
        <w:rPr>
          <w:rFonts w:ascii="標楷體" w:eastAsia="標楷體" w:hAnsi="標楷體" w:cs="新細明體" w:hint="eastAsia"/>
          <w:sz w:val="14"/>
          <w:szCs w:val="14"/>
        </w:rPr>
        <w:t xml:space="preserve">中華民國  </w:t>
      </w:r>
      <w:r w:rsidRPr="00D337F6">
        <w:rPr>
          <w:rFonts w:ascii="標楷體" w:eastAsia="標楷體" w:hAnsi="標楷體" w:cs="新細明體"/>
          <w:sz w:val="14"/>
          <w:szCs w:val="14"/>
        </w:rPr>
        <w:t xml:space="preserve"> </w:t>
      </w:r>
      <w:r w:rsidRPr="00D337F6">
        <w:rPr>
          <w:rFonts w:ascii="標楷體" w:eastAsia="標楷體" w:hAnsi="標楷體" w:cs="新細明體" w:hint="eastAsia"/>
          <w:sz w:val="14"/>
          <w:szCs w:val="14"/>
        </w:rPr>
        <w:t xml:space="preserve">年 </w:t>
      </w:r>
      <w:r w:rsidRPr="00D337F6">
        <w:rPr>
          <w:rFonts w:ascii="標楷體" w:eastAsia="標楷體" w:hAnsi="標楷體" w:cs="新細明體"/>
          <w:sz w:val="14"/>
          <w:szCs w:val="14"/>
        </w:rPr>
        <w:t xml:space="preserve"> </w:t>
      </w:r>
      <w:r w:rsidRPr="00D337F6">
        <w:rPr>
          <w:rFonts w:ascii="標楷體" w:eastAsia="標楷體" w:hAnsi="標楷體" w:cs="新細明體" w:hint="eastAsia"/>
          <w:sz w:val="14"/>
          <w:szCs w:val="14"/>
        </w:rPr>
        <w:t xml:space="preserve">月 </w:t>
      </w:r>
      <w:r w:rsidRPr="00D337F6">
        <w:rPr>
          <w:rFonts w:ascii="標楷體" w:eastAsia="標楷體" w:hAnsi="標楷體" w:cs="新細明體"/>
          <w:sz w:val="14"/>
          <w:szCs w:val="14"/>
        </w:rPr>
        <w:t xml:space="preserve"> </w:t>
      </w:r>
      <w:r w:rsidRPr="00D337F6">
        <w:rPr>
          <w:rFonts w:ascii="標楷體" w:eastAsia="標楷體" w:hAnsi="標楷體" w:cs="新細明體" w:hint="eastAsia"/>
          <w:sz w:val="14"/>
          <w:szCs w:val="14"/>
        </w:rPr>
        <w:t>日</w:t>
      </w:r>
    </w:p>
    <w:p w:rsidR="003541BC" w:rsidRPr="00D337F6" w:rsidRDefault="003541BC" w:rsidP="003541BC">
      <w:pPr>
        <w:snapToGrid w:val="0"/>
        <w:spacing w:line="160" w:lineRule="exact"/>
        <w:rPr>
          <w:rFonts w:ascii="標楷體" w:eastAsia="標楷體" w:hAnsi="標楷體"/>
          <w:spacing w:val="-4"/>
          <w:sz w:val="14"/>
          <w:szCs w:val="14"/>
        </w:rPr>
      </w:pPr>
      <w:r w:rsidRPr="00D337F6">
        <w:rPr>
          <w:rFonts w:ascii="標楷體" w:eastAsia="標楷體" w:hAnsi="標楷體" w:cs="標楷體" w:hint="eastAsia"/>
          <w:spacing w:val="-4"/>
          <w:kern w:val="0"/>
          <w:sz w:val="14"/>
          <w:szCs w:val="14"/>
        </w:rPr>
        <w:t>附註：中華電信股份有限公司電路出租業務營業規章</w:t>
      </w:r>
    </w:p>
    <w:p w:rsidR="003541BC" w:rsidRPr="00D337F6" w:rsidRDefault="003541BC" w:rsidP="003541BC">
      <w:pPr>
        <w:snapToGrid w:val="0"/>
        <w:spacing w:line="160" w:lineRule="exact"/>
        <w:rPr>
          <w:ins w:id="2" w:author="user" w:date="2011-10-24T16:47:00Z"/>
          <w:rFonts w:ascii="標楷體" w:eastAsia="標楷體" w:hAnsi="標楷體"/>
          <w:spacing w:val="-4"/>
          <w:sz w:val="14"/>
          <w:szCs w:val="14"/>
        </w:rPr>
      </w:pPr>
      <w:r w:rsidRPr="00D337F6">
        <w:rPr>
          <w:rFonts w:ascii="標楷體" w:eastAsia="標楷體" w:hAnsi="標楷體" w:hint="eastAsia"/>
          <w:spacing w:val="-4"/>
          <w:sz w:val="14"/>
          <w:szCs w:val="14"/>
        </w:rPr>
        <w:t>第三十八條 用戶申請租用</w:t>
      </w:r>
      <w:r w:rsidRPr="00D337F6">
        <w:rPr>
          <w:rFonts w:ascii="標楷體" w:eastAsia="標楷體" w:hAnsi="標楷體"/>
          <w:spacing w:val="-4"/>
          <w:sz w:val="14"/>
          <w:szCs w:val="14"/>
        </w:rPr>
        <w:t>ADSL</w:t>
      </w:r>
      <w:r w:rsidRPr="00D337F6">
        <w:rPr>
          <w:rFonts w:ascii="標楷體" w:eastAsia="標楷體" w:hAnsi="標楷體" w:hint="eastAsia"/>
          <w:spacing w:val="-4"/>
          <w:sz w:val="14"/>
          <w:szCs w:val="14"/>
        </w:rPr>
        <w:t>電路服務或光世代網路服務，於起租日起七日內得以</w:t>
      </w:r>
      <w:r w:rsidRPr="00D337F6">
        <w:rPr>
          <w:rFonts w:ascii="標楷體" w:eastAsia="標楷體" w:hAnsi="標楷體" w:cs="標楷體" w:hint="eastAsia"/>
          <w:spacing w:val="-4"/>
          <w:kern w:val="0"/>
          <w:sz w:val="14"/>
          <w:szCs w:val="14"/>
        </w:rPr>
        <w:t>書面辦理終止租用手續，</w:t>
      </w:r>
      <w:r w:rsidRPr="00D337F6">
        <w:rPr>
          <w:rFonts w:ascii="標楷體" w:eastAsia="標楷體" w:hAnsi="標楷體" w:hint="eastAsia"/>
          <w:spacing w:val="-4"/>
          <w:sz w:val="14"/>
          <w:szCs w:val="14"/>
        </w:rPr>
        <w:t>免收月租費及接線費。</w:t>
      </w:r>
    </w:p>
    <w:p w:rsidR="003541BC" w:rsidRPr="00D337F6" w:rsidRDefault="003541BC" w:rsidP="003541BC">
      <w:pPr>
        <w:snapToGrid w:val="0"/>
        <w:spacing w:line="160" w:lineRule="exact"/>
        <w:rPr>
          <w:rFonts w:ascii="標楷體" w:eastAsia="標楷體" w:hAnsi="標楷體"/>
          <w:spacing w:val="-4"/>
          <w:sz w:val="14"/>
          <w:szCs w:val="14"/>
        </w:rPr>
      </w:pPr>
      <w:r w:rsidRPr="00D337F6">
        <w:rPr>
          <w:rFonts w:ascii="標楷體" w:eastAsia="標楷體" w:hAnsi="標楷體" w:hint="eastAsia"/>
          <w:spacing w:val="-4"/>
          <w:sz w:val="14"/>
          <w:szCs w:val="14"/>
        </w:rPr>
        <w:t>本公司於受理用戶前項</w:t>
      </w:r>
      <w:r w:rsidRPr="00D337F6">
        <w:rPr>
          <w:rFonts w:ascii="標楷體" w:eastAsia="標楷體" w:hAnsi="標楷體" w:cs="標楷體" w:hint="eastAsia"/>
          <w:spacing w:val="-4"/>
          <w:kern w:val="0"/>
          <w:sz w:val="14"/>
          <w:szCs w:val="14"/>
        </w:rPr>
        <w:t>終止</w:t>
      </w:r>
      <w:r w:rsidRPr="00D337F6">
        <w:rPr>
          <w:rFonts w:ascii="標楷體" w:eastAsia="標楷體" w:hAnsi="標楷體" w:hint="eastAsia"/>
          <w:spacing w:val="-4"/>
          <w:sz w:val="14"/>
          <w:szCs w:val="14"/>
        </w:rPr>
        <w:t>申請時，應與用戶約定</w:t>
      </w:r>
      <w:r w:rsidRPr="00D337F6">
        <w:rPr>
          <w:rFonts w:ascii="標楷體" w:eastAsia="標楷體" w:hAnsi="標楷體" w:hint="eastAsia"/>
          <w:spacing w:val="-4"/>
          <w:kern w:val="0"/>
          <w:sz w:val="14"/>
          <w:szCs w:val="14"/>
        </w:rPr>
        <w:t>歸還本公司裝</w:t>
      </w:r>
      <w:r w:rsidRPr="00D337F6">
        <w:rPr>
          <w:rFonts w:ascii="標楷體" w:eastAsia="標楷體" w:hAnsi="標楷體" w:hint="eastAsia"/>
          <w:spacing w:val="-4"/>
          <w:sz w:val="14"/>
          <w:szCs w:val="14"/>
        </w:rPr>
        <w:t>於用戶端電信設備之期限，用戶如未於期限內歸還電信設備或有可歸責於用戶原因所致之損壞或遺失，應按本公司定價賠償。</w:t>
      </w:r>
    </w:p>
    <w:p w:rsidR="003541BC" w:rsidRPr="00D337F6" w:rsidRDefault="003541BC" w:rsidP="003541BC">
      <w:pPr>
        <w:snapToGrid w:val="0"/>
        <w:spacing w:line="160" w:lineRule="exact"/>
        <w:rPr>
          <w:rFonts w:ascii="標楷體" w:eastAsia="標楷體" w:hAnsi="標楷體"/>
          <w:spacing w:val="-4"/>
          <w:sz w:val="14"/>
          <w:szCs w:val="14"/>
        </w:rPr>
      </w:pPr>
      <w:r w:rsidRPr="00D337F6">
        <w:rPr>
          <w:rFonts w:ascii="標楷體" w:eastAsia="標楷體" w:hAnsi="標楷體" w:hint="eastAsia"/>
          <w:spacing w:val="-4"/>
          <w:kern w:val="0"/>
          <w:sz w:val="14"/>
          <w:szCs w:val="14"/>
        </w:rPr>
        <w:t>用戶申請提升</w:t>
      </w:r>
      <w:r w:rsidRPr="00D337F6">
        <w:rPr>
          <w:rFonts w:ascii="標楷體" w:eastAsia="標楷體" w:hAnsi="標楷體"/>
          <w:spacing w:val="-4"/>
          <w:kern w:val="0"/>
          <w:sz w:val="14"/>
          <w:szCs w:val="14"/>
        </w:rPr>
        <w:t>ADSL</w:t>
      </w:r>
      <w:r w:rsidRPr="00D337F6">
        <w:rPr>
          <w:rFonts w:ascii="標楷體" w:eastAsia="標楷體" w:hAnsi="標楷體" w:hint="eastAsia"/>
          <w:spacing w:val="-4"/>
          <w:kern w:val="0"/>
          <w:sz w:val="14"/>
          <w:szCs w:val="14"/>
        </w:rPr>
        <w:t>電路服務或及光世代網路服務速率，於異動起租日起七日內，得向本公司申請恢復原速率服務</w:t>
      </w:r>
      <w:r w:rsidRPr="00D337F6">
        <w:rPr>
          <w:rFonts w:ascii="標楷體" w:eastAsia="標楷體" w:hAnsi="標楷體" w:hint="eastAsia"/>
          <w:spacing w:val="-4"/>
          <w:sz w:val="14"/>
          <w:szCs w:val="14"/>
        </w:rPr>
        <w:t>；辦理升速後申請恢復原速率者，依原速率收費標準計算租費，免收設定費。</w:t>
      </w:r>
    </w:p>
    <w:p w:rsidR="003541BC" w:rsidRPr="00D337F6" w:rsidRDefault="003541BC" w:rsidP="003541BC">
      <w:pPr>
        <w:snapToGrid w:val="0"/>
        <w:spacing w:line="160" w:lineRule="exact"/>
        <w:rPr>
          <w:rFonts w:ascii="標楷體" w:eastAsia="標楷體" w:hAnsi="標楷體"/>
          <w:spacing w:val="-4"/>
          <w:sz w:val="14"/>
          <w:szCs w:val="14"/>
        </w:rPr>
      </w:pPr>
      <w:r w:rsidRPr="00D337F6">
        <w:rPr>
          <w:rFonts w:ascii="標楷體" w:eastAsia="標楷體" w:hAnsi="標楷體" w:hint="eastAsia"/>
          <w:spacing w:val="-4"/>
          <w:sz w:val="14"/>
          <w:szCs w:val="14"/>
        </w:rPr>
        <w:t>用戶依第一項規定辦理終止租用或依第三項規定辦理恢復原速率服務者，同一證號或地址於一百八十日內限申請一次。但已依第一項規定辦理終止租用或依第三項規定辦理恢復原速率服務之同一證號用戶於不同裝機地址，或之不同證號之用戶於同一地址並檢附租賃契約等文件，於一百八十日內得再申請一次。</w:t>
      </w:r>
    </w:p>
    <w:p w:rsidR="003541BC" w:rsidRPr="00D337F6" w:rsidRDefault="003541BC" w:rsidP="003541BC">
      <w:pPr>
        <w:snapToGrid w:val="0"/>
        <w:spacing w:line="160" w:lineRule="exact"/>
        <w:rPr>
          <w:rFonts w:ascii="標楷體" w:eastAsia="標楷體" w:hAnsi="標楷體"/>
          <w:spacing w:val="-4"/>
          <w:kern w:val="0"/>
          <w:sz w:val="14"/>
          <w:szCs w:val="14"/>
        </w:rPr>
      </w:pPr>
      <w:r w:rsidRPr="00D337F6">
        <w:rPr>
          <w:rFonts w:ascii="標楷體" w:eastAsia="標楷體" w:hAnsi="標楷體" w:hint="eastAsia"/>
          <w:spacing w:val="-4"/>
          <w:kern w:val="0"/>
          <w:sz w:val="14"/>
          <w:szCs w:val="14"/>
        </w:rPr>
        <w:t>用戶未依第一項規定辦終止租用或未依第三項規定辦理恢復原速率服務者，按該服務收費標準計收費用。</w:t>
      </w:r>
    </w:p>
    <w:p w:rsidR="003541BC" w:rsidRPr="00AE7175" w:rsidRDefault="003541BC" w:rsidP="003541BC">
      <w:pPr>
        <w:tabs>
          <w:tab w:val="left" w:pos="1652"/>
        </w:tabs>
        <w:ind w:left="916" w:hangingChars="694" w:hanging="916"/>
        <w:rPr>
          <w:rFonts w:ascii="標楷體" w:eastAsia="標楷體" w:hAnsi="標楷體" w:cs="新細明體"/>
          <w:color w:val="FF0000"/>
          <w:sz w:val="16"/>
          <w:szCs w:val="16"/>
        </w:rPr>
        <w:sectPr w:rsidR="003541BC" w:rsidRPr="00AE7175" w:rsidSect="00D337F6">
          <w:type w:val="continuous"/>
          <w:pgSz w:w="11906" w:h="16838"/>
          <w:pgMar w:top="284" w:right="748" w:bottom="249" w:left="902" w:header="851" w:footer="992" w:gutter="0"/>
          <w:cols w:num="2" w:space="425"/>
          <w:docGrid w:type="lines" w:linePitch="360"/>
        </w:sectPr>
      </w:pPr>
      <w:r w:rsidRPr="00D337F6">
        <w:rPr>
          <w:rFonts w:ascii="標楷體" w:eastAsia="標楷體" w:hAnsi="標楷體" w:hint="eastAsia"/>
          <w:spacing w:val="-4"/>
          <w:kern w:val="0"/>
          <w:sz w:val="14"/>
          <w:szCs w:val="14"/>
        </w:rPr>
        <w:t>臨時租用、展場、工地地號等不適用本條之規定。</w:t>
      </w:r>
    </w:p>
    <w:p w:rsidR="003541BC" w:rsidRDefault="003541BC" w:rsidP="003541BC">
      <w:pPr>
        <w:snapToGrid w:val="0"/>
        <w:spacing w:afterLines="50" w:after="120" w:line="204" w:lineRule="auto"/>
        <w:ind w:left="238"/>
        <w:jc w:val="center"/>
        <w:rPr>
          <w:rFonts w:ascii="標楷體" w:eastAsia="標楷體" w:hAnsi="標楷體" w:hint="eastAsia"/>
          <w:b/>
          <w:color w:val="000000"/>
          <w:spacing w:val="-10"/>
          <w:sz w:val="28"/>
          <w:szCs w:val="28"/>
        </w:rPr>
      </w:pPr>
      <w:r w:rsidRPr="002C3D57">
        <w:rPr>
          <w:rFonts w:ascii="標楷體" w:eastAsia="標楷體" w:hAnsi="標楷體" w:hint="eastAsia"/>
          <w:b/>
          <w:color w:val="000000"/>
          <w:spacing w:val="-10"/>
          <w:sz w:val="28"/>
          <w:szCs w:val="28"/>
        </w:rPr>
        <w:lastRenderedPageBreak/>
        <w:t>中華電信股份有限公司超高速數據交換（HiLink）業務租用契約條款</w:t>
      </w:r>
    </w:p>
    <w:p w:rsidR="003541BC" w:rsidRDefault="003541BC" w:rsidP="003541BC">
      <w:pPr>
        <w:snapToGrid w:val="0"/>
        <w:spacing w:afterLines="50" w:after="120" w:line="204" w:lineRule="auto"/>
        <w:rPr>
          <w:rFonts w:ascii="標楷體" w:eastAsia="標楷體" w:hAnsi="標楷體"/>
          <w:color w:val="000000"/>
          <w:spacing w:val="-10"/>
          <w:sz w:val="18"/>
          <w:szCs w:val="18"/>
        </w:rPr>
        <w:sectPr w:rsidR="003541BC" w:rsidSect="00682086">
          <w:type w:val="continuous"/>
          <w:pgSz w:w="11907" w:h="16840" w:code="9"/>
          <w:pgMar w:top="284" w:right="567" w:bottom="284" w:left="567" w:header="0" w:footer="0" w:gutter="0"/>
          <w:pgNumType w:fmt="taiwaneseCountingThousand" w:start="1"/>
          <w:cols w:space="425"/>
          <w:docGrid w:linePitch="326"/>
        </w:sectPr>
      </w:pPr>
    </w:p>
    <w:p w:rsidR="003541BC" w:rsidRPr="003B67FE" w:rsidRDefault="003541BC" w:rsidP="003541BC">
      <w:pPr>
        <w:adjustRightInd w:val="0"/>
        <w:snapToGrid w:val="0"/>
        <w:spacing w:line="204" w:lineRule="auto"/>
        <w:jc w:val="both"/>
        <w:textAlignment w:val="baseline"/>
        <w:rPr>
          <w:rFonts w:ascii="標楷體" w:eastAsia="標楷體" w:hAnsi="標楷體" w:hint="eastAsia"/>
          <w:color w:val="000000"/>
          <w:spacing w:val="-10"/>
          <w:sz w:val="18"/>
          <w:szCs w:val="18"/>
        </w:rPr>
      </w:pPr>
      <w:r w:rsidRPr="007540DF">
        <w:rPr>
          <w:rFonts w:ascii="標楷體" w:eastAsia="標楷體" w:hAnsi="標楷體" w:hint="eastAsia"/>
          <w:color w:val="000000"/>
          <w:spacing w:val="-10"/>
          <w:sz w:val="18"/>
          <w:szCs w:val="18"/>
        </w:rPr>
        <w:lastRenderedPageBreak/>
        <w:t>立契約</w:t>
      </w:r>
      <w:r w:rsidRPr="003B67FE">
        <w:rPr>
          <w:rFonts w:ascii="標楷體" w:eastAsia="標楷體" w:hAnsi="標楷體" w:hint="eastAsia"/>
          <w:color w:val="000000"/>
          <w:spacing w:val="-10"/>
          <w:sz w:val="18"/>
          <w:szCs w:val="18"/>
        </w:rPr>
        <w:t>書人：</w:t>
      </w:r>
      <w:r w:rsidRPr="001F4883">
        <w:rPr>
          <w:rFonts w:ascii="標楷體" w:eastAsia="標楷體" w:hAnsi="標楷體" w:hint="eastAsia"/>
          <w:color w:val="000000"/>
          <w:spacing w:val="-10"/>
          <w:sz w:val="18"/>
          <w:szCs w:val="18"/>
          <w:u w:val="single"/>
        </w:rPr>
        <w:t>中華電信股份有限公司各地營運處</w:t>
      </w:r>
      <w:r w:rsidRPr="003B67FE">
        <w:rPr>
          <w:rFonts w:ascii="標楷體" w:eastAsia="標楷體" w:hAnsi="標楷體" w:hint="eastAsia"/>
          <w:color w:val="000000"/>
          <w:spacing w:val="-10"/>
          <w:sz w:val="18"/>
          <w:szCs w:val="18"/>
        </w:rPr>
        <w:t>（以下簡稱甲方）</w:t>
      </w:r>
    </w:p>
    <w:p w:rsidR="003541BC" w:rsidRPr="007540DF" w:rsidRDefault="003541BC" w:rsidP="003541BC">
      <w:pPr>
        <w:adjustRightInd w:val="0"/>
        <w:snapToGrid w:val="0"/>
        <w:spacing w:line="204" w:lineRule="auto"/>
        <w:jc w:val="both"/>
        <w:textAlignment w:val="baseline"/>
        <w:rPr>
          <w:rFonts w:ascii="標楷體" w:eastAsia="標楷體" w:hAnsi="標楷體" w:hint="eastAsia"/>
          <w:color w:val="000000"/>
          <w:spacing w:val="-10"/>
          <w:sz w:val="18"/>
          <w:szCs w:val="18"/>
        </w:rPr>
      </w:pPr>
      <w:r w:rsidRPr="003B67FE">
        <w:rPr>
          <w:rFonts w:ascii="標楷體" w:eastAsia="標楷體" w:hAnsi="標楷體" w:hint="eastAsia"/>
          <w:color w:val="000000"/>
          <w:spacing w:val="-10"/>
          <w:sz w:val="18"/>
          <w:szCs w:val="18"/>
        </w:rPr>
        <w:t xml:space="preserve">             </w:t>
      </w:r>
      <w:r w:rsidRPr="003B67FE">
        <w:rPr>
          <w:rFonts w:ascii="標楷體" w:eastAsia="標楷體" w:hAnsi="標楷體" w:hint="eastAsia"/>
          <w:color w:val="000000"/>
          <w:spacing w:val="-10"/>
          <w:sz w:val="18"/>
          <w:szCs w:val="18"/>
          <w:u w:val="single"/>
        </w:rPr>
        <w:t xml:space="preserve">  </w:t>
      </w:r>
      <w:r w:rsidRPr="003B67FE">
        <w:rPr>
          <w:rFonts w:ascii="Arial" w:eastAsia="標楷體" w:hAnsi="Arial"/>
          <w:b/>
          <w:sz w:val="18"/>
          <w:szCs w:val="18"/>
          <w:u w:val="single"/>
        </w:rPr>
        <w:fldChar w:fldCharType="begin"/>
      </w:r>
      <w:r w:rsidRPr="003B67FE">
        <w:rPr>
          <w:rFonts w:ascii="Arial" w:eastAsia="標楷體" w:hAnsi="Arial"/>
          <w:b/>
          <w:sz w:val="18"/>
          <w:szCs w:val="18"/>
          <w:u w:val="single"/>
        </w:rPr>
        <w:instrText xml:space="preserve"> MERGEFIELD customerName </w:instrText>
      </w:r>
      <w:r w:rsidRPr="003B67FE">
        <w:rPr>
          <w:rFonts w:ascii="Arial" w:eastAsia="標楷體" w:hAnsi="Arial"/>
          <w:b/>
          <w:sz w:val="18"/>
          <w:szCs w:val="18"/>
          <w:u w:val="single"/>
        </w:rPr>
        <w:fldChar w:fldCharType="separate"/>
      </w:r>
      <w:r w:rsidRPr="003B67FE">
        <w:rPr>
          <w:rFonts w:ascii="Arial" w:eastAsia="標楷體" w:hAnsi="Arial"/>
          <w:b/>
          <w:noProof/>
          <w:sz w:val="18"/>
          <w:szCs w:val="18"/>
          <w:u w:val="single"/>
        </w:rPr>
        <w:t>«customerName»</w:t>
      </w:r>
      <w:r w:rsidRPr="003B67FE">
        <w:rPr>
          <w:rFonts w:ascii="Arial" w:eastAsia="標楷體" w:hAnsi="Arial"/>
          <w:b/>
          <w:sz w:val="18"/>
          <w:szCs w:val="18"/>
          <w:u w:val="single"/>
        </w:rPr>
        <w:fldChar w:fldCharType="end"/>
      </w:r>
      <w:r>
        <w:rPr>
          <w:rFonts w:ascii="Arial" w:eastAsia="標楷體" w:hAnsi="Arial"/>
          <w:b/>
          <w:sz w:val="18"/>
          <w:szCs w:val="18"/>
          <w:u w:val="single"/>
        </w:rPr>
        <w:t xml:space="preserve">  </w:t>
      </w:r>
      <w:r w:rsidRPr="003B67FE">
        <w:rPr>
          <w:rFonts w:ascii="標楷體" w:eastAsia="標楷體" w:hAnsi="標楷體" w:hint="eastAsia"/>
          <w:color w:val="000000"/>
          <w:spacing w:val="-10"/>
          <w:sz w:val="18"/>
          <w:szCs w:val="18"/>
          <w:u w:val="single"/>
        </w:rPr>
        <w:t xml:space="preserve">  </w:t>
      </w:r>
      <w:r w:rsidRPr="007540DF">
        <w:rPr>
          <w:rFonts w:ascii="標楷體" w:eastAsia="標楷體" w:hAnsi="標楷體" w:hint="eastAsia"/>
          <w:color w:val="000000"/>
          <w:spacing w:val="-10"/>
          <w:sz w:val="18"/>
          <w:szCs w:val="18"/>
        </w:rPr>
        <w:t>（以下簡稱乙方）</w:t>
      </w:r>
    </w:p>
    <w:p w:rsidR="003541BC" w:rsidRPr="007540DF" w:rsidRDefault="003541BC" w:rsidP="003541BC">
      <w:pPr>
        <w:adjustRightInd w:val="0"/>
        <w:snapToGrid w:val="0"/>
        <w:spacing w:line="204" w:lineRule="auto"/>
        <w:jc w:val="both"/>
        <w:textAlignment w:val="baseline"/>
        <w:rPr>
          <w:rFonts w:ascii="標楷體" w:eastAsia="標楷體" w:hint="eastAsia"/>
          <w:color w:val="000000"/>
          <w:sz w:val="18"/>
          <w:szCs w:val="18"/>
        </w:rPr>
      </w:pPr>
      <w:r w:rsidRPr="007540DF">
        <w:rPr>
          <w:rFonts w:ascii="標楷體" w:eastAsia="標楷體" w:hint="eastAsia"/>
          <w:color w:val="000000"/>
          <w:sz w:val="18"/>
          <w:szCs w:val="18"/>
        </w:rPr>
        <w:t>茲因租用</w:t>
      </w:r>
      <w:r w:rsidRPr="007540DF">
        <w:rPr>
          <w:rFonts w:ascii="標楷體" w:eastAsia="標楷體" w:hAnsi="標楷體" w:hint="eastAsia"/>
          <w:color w:val="000000"/>
          <w:spacing w:val="-10"/>
          <w:sz w:val="18"/>
          <w:szCs w:val="18"/>
        </w:rPr>
        <w:t>超高速數據交換業務服務(以下簡稱本業務)事宜</w:t>
      </w:r>
      <w:r w:rsidRPr="007540DF">
        <w:rPr>
          <w:rFonts w:ascii="標楷體" w:eastAsia="標楷體" w:hint="eastAsia"/>
          <w:color w:val="000000"/>
          <w:sz w:val="18"/>
          <w:szCs w:val="18"/>
        </w:rPr>
        <w:t>，雙方同意訂立本契約書，並經雙方合意訂定條款如下，以資共同遵守：</w:t>
      </w:r>
    </w:p>
    <w:p w:rsidR="003541BC" w:rsidRPr="007540DF" w:rsidRDefault="003541BC" w:rsidP="003541BC">
      <w:pPr>
        <w:numPr>
          <w:ilvl w:val="0"/>
          <w:numId w:val="11"/>
        </w:numPr>
        <w:adjustRightInd w:val="0"/>
        <w:snapToGrid w:val="0"/>
        <w:spacing w:line="204" w:lineRule="auto"/>
        <w:jc w:val="both"/>
        <w:textAlignment w:val="baseline"/>
        <w:rPr>
          <w:rFonts w:ascii="標楷體" w:eastAsia="標楷體" w:hAnsi="標楷體" w:hint="eastAsia"/>
          <w:b/>
          <w:color w:val="000000"/>
          <w:spacing w:val="-10"/>
          <w:sz w:val="14"/>
          <w:szCs w:val="14"/>
        </w:rPr>
      </w:pPr>
      <w:r w:rsidRPr="007540DF">
        <w:rPr>
          <w:rFonts w:ascii="標楷體" w:eastAsia="標楷體" w:hint="eastAsia"/>
          <w:b/>
          <w:color w:val="000000"/>
          <w:sz w:val="14"/>
          <w:szCs w:val="14"/>
        </w:rPr>
        <w:t>(適用範圍)</w:t>
      </w:r>
    </w:p>
    <w:p w:rsidR="003541BC" w:rsidRPr="007540DF" w:rsidRDefault="003541BC" w:rsidP="003541BC">
      <w:pPr>
        <w:numPr>
          <w:ilvl w:val="0"/>
          <w:numId w:val="6"/>
        </w:numPr>
        <w:tabs>
          <w:tab w:val="clear" w:pos="964"/>
        </w:tabs>
        <w:adjustRightInd w:val="0"/>
        <w:snapToGrid w:val="0"/>
        <w:spacing w:line="204" w:lineRule="auto"/>
        <w:ind w:left="504" w:hanging="490"/>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本業務係指由甲方提供非同步傳輸模式(ATM)及MPLS之企業虛擬專用網路，供乙方以快速分封交換方式作語音、數據通信、影像及視訊等整合性寬頻通信服務之業務。</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color w:val="000000"/>
          <w:spacing w:val="-10"/>
          <w:sz w:val="14"/>
          <w:szCs w:val="14"/>
        </w:rPr>
        <w:t>本</w:t>
      </w:r>
      <w:r w:rsidRPr="007540DF">
        <w:rPr>
          <w:rFonts w:ascii="標楷體" w:eastAsia="標楷體" w:hAnsi="標楷體" w:cs="新細明體" w:hint="eastAsia"/>
          <w:spacing w:val="-10"/>
          <w:sz w:val="14"/>
          <w:szCs w:val="14"/>
        </w:rPr>
        <w:t>業</w:t>
      </w:r>
      <w:r w:rsidRPr="007540DF">
        <w:rPr>
          <w:rFonts w:ascii="標楷體" w:eastAsia="標楷體" w:hAnsi="標楷體" w:cs="新細明體"/>
          <w:color w:val="000000"/>
          <w:spacing w:val="-10"/>
          <w:sz w:val="14"/>
          <w:szCs w:val="14"/>
        </w:rPr>
        <w:t>務</w:t>
      </w:r>
      <w:r w:rsidRPr="007540DF">
        <w:rPr>
          <w:rFonts w:ascii="標楷體" w:eastAsia="標楷體" w:hAnsi="標楷體" w:cs="新細明體" w:hint="eastAsia"/>
          <w:color w:val="000000"/>
          <w:spacing w:val="-10"/>
          <w:sz w:val="14"/>
          <w:szCs w:val="14"/>
        </w:rPr>
        <w:t>提供兩項服務說明如下：</w:t>
      </w:r>
    </w:p>
    <w:p w:rsidR="003541BC" w:rsidRPr="007540DF" w:rsidRDefault="003541BC" w:rsidP="003541BC">
      <w:pPr>
        <w:numPr>
          <w:ilvl w:val="0"/>
          <w:numId w:val="7"/>
        </w:numPr>
        <w:tabs>
          <w:tab w:val="clear" w:pos="1676"/>
        </w:tabs>
        <w:adjustRightInd w:val="0"/>
        <w:snapToGrid w:val="0"/>
        <w:spacing w:line="204" w:lineRule="auto"/>
        <w:ind w:left="868" w:hanging="364"/>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非同步傳輸模式：甲方提供固定速率服務（</w:t>
      </w:r>
      <w:r w:rsidRPr="007540DF">
        <w:rPr>
          <w:rFonts w:ascii="標楷體" w:eastAsia="標楷體" w:hAnsi="標楷體"/>
          <w:color w:val="000000"/>
          <w:spacing w:val="-10"/>
          <w:sz w:val="14"/>
          <w:szCs w:val="14"/>
        </w:rPr>
        <w:t>CBR</w:t>
      </w:r>
      <w:r w:rsidRPr="007540DF">
        <w:rPr>
          <w:rFonts w:ascii="標楷體" w:eastAsia="標楷體" w:hAnsi="標楷體" w:hint="eastAsia"/>
          <w:color w:val="000000"/>
          <w:spacing w:val="-10"/>
          <w:sz w:val="14"/>
          <w:szCs w:val="14"/>
        </w:rPr>
        <w:t>）、即時性可變速率服務（</w:t>
      </w:r>
      <w:r w:rsidRPr="007540DF">
        <w:rPr>
          <w:rFonts w:ascii="標楷體" w:eastAsia="標楷體" w:hAnsi="標楷體"/>
          <w:color w:val="000000"/>
          <w:spacing w:val="-10"/>
          <w:sz w:val="14"/>
          <w:szCs w:val="14"/>
        </w:rPr>
        <w:t>rt-VBR</w:t>
      </w:r>
      <w:r w:rsidRPr="007540DF">
        <w:rPr>
          <w:rFonts w:ascii="標楷體" w:eastAsia="標楷體" w:hAnsi="標楷體" w:hint="eastAsia"/>
          <w:color w:val="000000"/>
          <w:spacing w:val="-10"/>
          <w:sz w:val="14"/>
          <w:szCs w:val="14"/>
        </w:rPr>
        <w:t>）、非即時性可變速率服務（</w:t>
      </w:r>
      <w:r w:rsidRPr="007540DF">
        <w:rPr>
          <w:rFonts w:ascii="標楷體" w:eastAsia="標楷體" w:hAnsi="標楷體"/>
          <w:color w:val="000000"/>
          <w:spacing w:val="-10"/>
          <w:sz w:val="14"/>
          <w:szCs w:val="14"/>
        </w:rPr>
        <w:t>nrt-VBR</w:t>
      </w:r>
      <w:r w:rsidRPr="007540DF">
        <w:rPr>
          <w:rFonts w:ascii="標楷體" w:eastAsia="標楷體" w:hAnsi="標楷體" w:hint="eastAsia"/>
          <w:color w:val="000000"/>
          <w:spacing w:val="-10"/>
          <w:sz w:val="14"/>
          <w:szCs w:val="14"/>
        </w:rPr>
        <w:t>）及可使用速率服務（</w:t>
      </w:r>
      <w:r w:rsidRPr="007540DF">
        <w:rPr>
          <w:rFonts w:ascii="標楷體" w:eastAsia="標楷體" w:hAnsi="標楷體"/>
          <w:color w:val="000000"/>
          <w:spacing w:val="-10"/>
          <w:sz w:val="14"/>
          <w:szCs w:val="14"/>
        </w:rPr>
        <w:t>ABR</w:t>
      </w:r>
      <w:r w:rsidRPr="007540DF">
        <w:rPr>
          <w:rFonts w:ascii="標楷體" w:eastAsia="標楷體" w:hAnsi="標楷體" w:hint="eastAsia"/>
          <w:color w:val="000000"/>
          <w:spacing w:val="-10"/>
          <w:sz w:val="14"/>
          <w:szCs w:val="14"/>
        </w:rPr>
        <w:t>）等四種服務等級。除</w:t>
      </w:r>
      <w:r w:rsidRPr="007540DF">
        <w:rPr>
          <w:rFonts w:ascii="標楷體" w:eastAsia="標楷體" w:hAnsi="標楷體"/>
          <w:color w:val="000000"/>
          <w:spacing w:val="-10"/>
          <w:sz w:val="14"/>
          <w:szCs w:val="14"/>
        </w:rPr>
        <w:t>CBR</w:t>
      </w:r>
      <w:r w:rsidRPr="007540DF">
        <w:rPr>
          <w:rFonts w:ascii="標楷體" w:eastAsia="標楷體" w:hAnsi="標楷體" w:hint="eastAsia"/>
          <w:color w:val="000000"/>
          <w:spacing w:val="-10"/>
          <w:sz w:val="14"/>
          <w:szCs w:val="14"/>
        </w:rPr>
        <w:t>外，可提供乙方在網路系統負載低時，傳送高於保証頻寬之訊務量，其訊務量最高不可以高於保証頻寬之二倍；惟此高於保証頻寬之訊務可能因網路擁塞而漏失，致無法傳送至收訊端，該部份無法傳送完成之資訊，乙方須自行負責重送。</w:t>
      </w:r>
    </w:p>
    <w:p w:rsidR="003541BC" w:rsidRPr="007540DF" w:rsidRDefault="003541BC" w:rsidP="003541BC">
      <w:pPr>
        <w:numPr>
          <w:ilvl w:val="0"/>
          <w:numId w:val="7"/>
        </w:numPr>
        <w:tabs>
          <w:tab w:val="clear" w:pos="1676"/>
        </w:tabs>
        <w:adjustRightInd w:val="0"/>
        <w:snapToGrid w:val="0"/>
        <w:spacing w:line="204" w:lineRule="auto"/>
        <w:ind w:left="868" w:hanging="364"/>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MPLS之企業虛擬專用網路：運用MPLS技術供乙方建置企業內部虛擬專用網路。</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sz w:val="14"/>
          <w:szCs w:val="14"/>
        </w:rPr>
        <w:t>甲方提供乙方以下電路連接本業務：</w:t>
      </w:r>
    </w:p>
    <w:p w:rsidR="003541BC" w:rsidRPr="007540DF" w:rsidRDefault="003541BC" w:rsidP="003541BC">
      <w:pPr>
        <w:numPr>
          <w:ilvl w:val="0"/>
          <w:numId w:val="14"/>
        </w:numPr>
        <w:tabs>
          <w:tab w:val="clear" w:pos="1316"/>
        </w:tabs>
        <w:adjustRightInd w:val="0"/>
        <w:snapToGrid w:val="0"/>
        <w:spacing w:line="204" w:lineRule="auto"/>
        <w:ind w:left="882" w:hanging="364"/>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ADSL電路：適用MPLS企業虛擬專用網路。</w:t>
      </w:r>
    </w:p>
    <w:p w:rsidR="003541BC" w:rsidRPr="007540DF" w:rsidRDefault="003541BC" w:rsidP="003541BC">
      <w:pPr>
        <w:numPr>
          <w:ilvl w:val="0"/>
          <w:numId w:val="14"/>
        </w:numPr>
        <w:tabs>
          <w:tab w:val="clear" w:pos="1316"/>
        </w:tabs>
        <w:adjustRightInd w:val="0"/>
        <w:snapToGrid w:val="0"/>
        <w:spacing w:line="204" w:lineRule="auto"/>
        <w:ind w:left="882" w:hanging="364"/>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光世代網路：適用MPLS企業虛擬專用網路。</w:t>
      </w:r>
    </w:p>
    <w:p w:rsidR="003541BC" w:rsidRPr="007540DF" w:rsidRDefault="003541BC" w:rsidP="003541BC">
      <w:pPr>
        <w:numPr>
          <w:ilvl w:val="0"/>
          <w:numId w:val="14"/>
        </w:numPr>
        <w:tabs>
          <w:tab w:val="clear" w:pos="1316"/>
        </w:tabs>
        <w:adjustRightInd w:val="0"/>
        <w:snapToGrid w:val="0"/>
        <w:spacing w:line="204" w:lineRule="auto"/>
        <w:ind w:left="882" w:hanging="364"/>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新世代用戶光纖網路：適用MPLS企業虛擬專用網路。</w:t>
      </w:r>
    </w:p>
    <w:p w:rsidR="003541BC" w:rsidRPr="007540DF" w:rsidRDefault="003541BC" w:rsidP="003541BC">
      <w:pPr>
        <w:numPr>
          <w:ilvl w:val="0"/>
          <w:numId w:val="14"/>
        </w:numPr>
        <w:tabs>
          <w:tab w:val="clear" w:pos="1316"/>
        </w:tabs>
        <w:adjustRightInd w:val="0"/>
        <w:snapToGrid w:val="0"/>
        <w:spacing w:line="204" w:lineRule="auto"/>
        <w:ind w:left="882" w:hanging="364"/>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數據電路：適用供非同步傳輸模式及MPLS企業虛擬專用網路。</w:t>
      </w:r>
    </w:p>
    <w:p w:rsidR="003541BC" w:rsidRPr="007540DF" w:rsidRDefault="003541BC" w:rsidP="003541BC">
      <w:pPr>
        <w:adjustRightInd w:val="0"/>
        <w:snapToGrid w:val="0"/>
        <w:spacing w:line="204" w:lineRule="auto"/>
        <w:ind w:left="882"/>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乙方租用前述之甲方電路，須依「中華電信股份有限公司電路出租業務契約」規定辦理。</w:t>
      </w:r>
    </w:p>
    <w:p w:rsidR="003541BC" w:rsidRPr="007540DF" w:rsidRDefault="003541BC" w:rsidP="003541BC">
      <w:pPr>
        <w:numPr>
          <w:ilvl w:val="0"/>
          <w:numId w:val="11"/>
        </w:numPr>
        <w:adjustRightInd w:val="0"/>
        <w:snapToGrid w:val="0"/>
        <w:spacing w:line="204" w:lineRule="auto"/>
        <w:jc w:val="both"/>
        <w:textAlignment w:val="baseline"/>
        <w:rPr>
          <w:rFonts w:ascii="標楷體" w:eastAsia="標楷體" w:hAnsi="標楷體" w:hint="eastAsia"/>
          <w:b/>
          <w:color w:val="000000"/>
          <w:spacing w:val="-10"/>
          <w:sz w:val="14"/>
          <w:szCs w:val="14"/>
        </w:rPr>
      </w:pPr>
      <w:r w:rsidRPr="007540DF">
        <w:rPr>
          <w:rFonts w:ascii="標楷體" w:eastAsia="標楷體" w:hAnsi="標楷體" w:hint="eastAsia"/>
          <w:b/>
          <w:color w:val="000000"/>
          <w:spacing w:val="-10"/>
          <w:sz w:val="14"/>
          <w:szCs w:val="14"/>
        </w:rPr>
        <w:t>(申請租用或終止手續)</w:t>
      </w:r>
    </w:p>
    <w:p w:rsidR="003541BC" w:rsidRPr="007540DF" w:rsidRDefault="003541BC" w:rsidP="003541BC">
      <w:pPr>
        <w:numPr>
          <w:ilvl w:val="0"/>
          <w:numId w:val="6"/>
        </w:numPr>
        <w:tabs>
          <w:tab w:val="clear" w:pos="964"/>
        </w:tabs>
        <w:adjustRightInd w:val="0"/>
        <w:snapToGrid w:val="0"/>
        <w:spacing w:line="204" w:lineRule="auto"/>
        <w:ind w:left="504" w:hanging="490"/>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申請租用、異動或終止租用本業務，應檢具申請書、身分證明及第二證明文件提出申請。法人及非法人團體、商號，應檢附政府主管機關核發之公司證明文件、商業登記證明文件或其他證明文件以及代表人之身分證明文件，以供核對。但政府機關、公立學校及公營事業機構得以正式公文替代。</w:t>
      </w:r>
    </w:p>
    <w:p w:rsidR="003541BC" w:rsidRPr="007540DF" w:rsidRDefault="003541BC" w:rsidP="003541BC">
      <w:pPr>
        <w:adjustRightInd w:val="0"/>
        <w:snapToGrid w:val="0"/>
        <w:spacing w:line="204" w:lineRule="auto"/>
        <w:ind w:leftChars="210" w:left="504"/>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前項申請，甲方得配合乙方特殊需求，另以簽訂契約方式辦理。</w:t>
      </w:r>
    </w:p>
    <w:p w:rsidR="003541BC" w:rsidRPr="007540DF" w:rsidRDefault="003541BC" w:rsidP="003541BC">
      <w:pPr>
        <w:adjustRightInd w:val="0"/>
        <w:snapToGrid w:val="0"/>
        <w:spacing w:line="204" w:lineRule="auto"/>
        <w:ind w:leftChars="210" w:left="504"/>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申請非同步傳輸模式者，需另填固定通信需求(PVC)表，其通信月租費依第十條第一項第二目之收費標準計費。</w:t>
      </w:r>
    </w:p>
    <w:p w:rsidR="003541BC" w:rsidRPr="007540DF" w:rsidRDefault="003541BC" w:rsidP="003541BC">
      <w:pPr>
        <w:numPr>
          <w:ilvl w:val="0"/>
          <w:numId w:val="6"/>
        </w:numPr>
        <w:tabs>
          <w:tab w:val="clear" w:pos="964"/>
        </w:tabs>
        <w:adjustRightInd w:val="0"/>
        <w:snapToGrid w:val="0"/>
        <w:spacing w:line="204" w:lineRule="auto"/>
        <w:ind w:left="504" w:hanging="490"/>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乙方租用本業務以甲方電路裝妥可供使用之日為起租日，起租日之租費不計。申請終止租用時，以電路拆除之日為終止租用日，終止租用日之租費按一日計算；起租月及停租月之電路租費按實際使用日數計收，每日租費為全月租費之三十分之一。</w:t>
      </w:r>
      <w:r w:rsidRPr="007540DF">
        <w:rPr>
          <w:rFonts w:ascii="標楷體" w:eastAsia="標楷體" w:hAnsi="標楷體"/>
          <w:color w:val="000000"/>
          <w:spacing w:val="-10"/>
          <w:sz w:val="14"/>
          <w:szCs w:val="14"/>
        </w:rPr>
        <w:br/>
      </w:r>
      <w:r w:rsidRPr="007540DF">
        <w:rPr>
          <w:rFonts w:ascii="標楷體" w:eastAsia="標楷體" w:hAnsi="標楷體" w:hint="eastAsia"/>
          <w:color w:val="000000"/>
          <w:spacing w:val="-10"/>
          <w:sz w:val="14"/>
          <w:szCs w:val="14"/>
        </w:rPr>
        <w:t>如僅部份固定通信裝妥，則裝妥之數據電路及通信埠等月租費按前項標準計收，固定通信之約定資訊速率月租費則按實際竣工日數計收。</w:t>
      </w:r>
    </w:p>
    <w:p w:rsidR="003541BC" w:rsidRPr="007540DF" w:rsidRDefault="003541BC" w:rsidP="003541BC">
      <w:pPr>
        <w:numPr>
          <w:ilvl w:val="0"/>
          <w:numId w:val="6"/>
        </w:numPr>
        <w:tabs>
          <w:tab w:val="clear" w:pos="964"/>
        </w:tabs>
        <w:adjustRightInd w:val="0"/>
        <w:snapToGrid w:val="0"/>
        <w:spacing w:line="204" w:lineRule="auto"/>
        <w:ind w:left="504" w:hanging="490"/>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sz w:val="14"/>
          <w:szCs w:val="14"/>
        </w:rPr>
        <w:t>乙方申請終止租用本業務應於預定終止租用日3日前向原申請單位提出終止租用申請手續。</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申請變更接續方式者，應辦理一裝一拆作業。</w:t>
      </w:r>
    </w:p>
    <w:p w:rsidR="003541BC" w:rsidRPr="007540DF" w:rsidRDefault="003541BC" w:rsidP="003541BC">
      <w:pPr>
        <w:numPr>
          <w:ilvl w:val="0"/>
          <w:numId w:val="6"/>
        </w:numPr>
        <w:tabs>
          <w:tab w:val="clear" w:pos="964"/>
        </w:tabs>
        <w:adjustRightInd w:val="0"/>
        <w:snapToGrid w:val="0"/>
        <w:spacing w:line="204" w:lineRule="auto"/>
        <w:ind w:left="504" w:hanging="490"/>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乙方</w:t>
      </w:r>
      <w:r w:rsidRPr="00AA0F83">
        <w:rPr>
          <w:rFonts w:ascii="標楷體" w:eastAsia="標楷體" w:hAnsi="標楷體" w:cs="新細明體" w:hint="eastAsia"/>
          <w:color w:val="000000"/>
          <w:spacing w:val="-10"/>
          <w:sz w:val="14"/>
          <w:szCs w:val="14"/>
        </w:rPr>
        <w:t>租用</w:t>
      </w:r>
      <w:r w:rsidRPr="007540DF">
        <w:rPr>
          <w:rFonts w:ascii="標楷體" w:eastAsia="標楷體" w:hAnsi="標楷體" w:hint="eastAsia"/>
          <w:color w:val="000000"/>
          <w:spacing w:val="-10"/>
          <w:sz w:val="14"/>
          <w:szCs w:val="14"/>
        </w:rPr>
        <w:t>本業務所需屋內配線管道及裝設傳輸設備之場所與電力等設施，由乙方自備。</w:t>
      </w:r>
    </w:p>
    <w:p w:rsidR="003541BC" w:rsidRPr="007540DF" w:rsidRDefault="003541BC" w:rsidP="003541BC">
      <w:pPr>
        <w:numPr>
          <w:ilvl w:val="0"/>
          <w:numId w:val="11"/>
        </w:numPr>
        <w:adjustRightInd w:val="0"/>
        <w:snapToGrid w:val="0"/>
        <w:spacing w:line="204" w:lineRule="auto"/>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b/>
          <w:color w:val="000000"/>
          <w:spacing w:val="-10"/>
          <w:kern w:val="0"/>
          <w:sz w:val="14"/>
          <w:szCs w:val="14"/>
        </w:rPr>
        <w:t>(租期與收費方式)</w:t>
      </w:r>
    </w:p>
    <w:p w:rsidR="003541BC" w:rsidRPr="007540DF" w:rsidRDefault="003541BC" w:rsidP="003541BC">
      <w:pPr>
        <w:numPr>
          <w:ilvl w:val="0"/>
          <w:numId w:val="6"/>
        </w:numPr>
        <w:tabs>
          <w:tab w:val="clear" w:pos="964"/>
        </w:tabs>
        <w:adjustRightInd w:val="0"/>
        <w:snapToGrid w:val="0"/>
        <w:spacing w:line="204" w:lineRule="auto"/>
        <w:ind w:left="504" w:hanging="490"/>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本業務之最短租期為連續租用一個月，未滿一個月以一個月（30天）計。臨時租用者，最短租期為一天，租費為月租費之十五分之ㄧ。</w:t>
      </w:r>
    </w:p>
    <w:p w:rsidR="003541BC" w:rsidRPr="007540DF" w:rsidRDefault="003541BC" w:rsidP="003541BC">
      <w:pPr>
        <w:numPr>
          <w:ilvl w:val="0"/>
          <w:numId w:val="6"/>
        </w:numPr>
        <w:tabs>
          <w:tab w:val="clear" w:pos="964"/>
        </w:tabs>
        <w:adjustRightInd w:val="0"/>
        <w:snapToGrid w:val="0"/>
        <w:spacing w:line="204" w:lineRule="auto"/>
        <w:ind w:left="504" w:hanging="490"/>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color w:val="000000"/>
          <w:spacing w:val="-10"/>
          <w:sz w:val="14"/>
          <w:szCs w:val="14"/>
        </w:rPr>
        <w:t>乙方</w:t>
      </w:r>
      <w:r w:rsidRPr="007540DF">
        <w:rPr>
          <w:rFonts w:ascii="標楷體" w:eastAsia="標楷體" w:hAnsi="標楷體" w:cs="新細明體" w:hint="eastAsia"/>
          <w:color w:val="000000"/>
          <w:spacing w:val="-10"/>
          <w:sz w:val="14"/>
          <w:szCs w:val="14"/>
        </w:rPr>
        <w:t>租</w:t>
      </w:r>
      <w:r w:rsidRPr="007540DF">
        <w:rPr>
          <w:rFonts w:ascii="標楷體" w:eastAsia="標楷體" w:hAnsi="標楷體" w:cs="新細明體"/>
          <w:color w:val="000000"/>
          <w:spacing w:val="-10"/>
          <w:sz w:val="14"/>
          <w:szCs w:val="14"/>
        </w:rPr>
        <w:t>用本</w:t>
      </w:r>
      <w:r w:rsidRPr="007540DF">
        <w:rPr>
          <w:rFonts w:ascii="標楷體" w:eastAsia="標楷體" w:hAnsi="標楷體" w:cs="新細明體" w:hint="eastAsia"/>
          <w:color w:val="000000"/>
          <w:spacing w:val="-10"/>
          <w:sz w:val="14"/>
          <w:szCs w:val="14"/>
        </w:rPr>
        <w:t>業</w:t>
      </w:r>
      <w:r w:rsidRPr="007540DF">
        <w:rPr>
          <w:rFonts w:ascii="標楷體" w:eastAsia="標楷體" w:hAnsi="標楷體" w:cs="新細明體"/>
          <w:color w:val="000000"/>
          <w:spacing w:val="-10"/>
          <w:sz w:val="14"/>
          <w:szCs w:val="14"/>
        </w:rPr>
        <w:t>務應繳各項費用及收費標準詳如</w:t>
      </w:r>
      <w:r w:rsidRPr="007540DF">
        <w:rPr>
          <w:rFonts w:ascii="標楷體" w:eastAsia="標楷體" w:hAnsi="標楷體" w:cs="新細明體" w:hint="eastAsia"/>
          <w:color w:val="000000"/>
          <w:spacing w:val="-10"/>
          <w:sz w:val="14"/>
          <w:szCs w:val="14"/>
        </w:rPr>
        <w:t>價目表</w:t>
      </w:r>
      <w:r w:rsidRPr="007540DF">
        <w:rPr>
          <w:rFonts w:ascii="標楷體" w:eastAsia="標楷體" w:hAnsi="標楷體" w:cs="新細明體"/>
          <w:color w:val="000000"/>
          <w:spacing w:val="-10"/>
          <w:sz w:val="14"/>
          <w:szCs w:val="14"/>
        </w:rPr>
        <w:t>；</w:t>
      </w:r>
      <w:r w:rsidRPr="007540DF">
        <w:rPr>
          <w:rFonts w:ascii="標楷體" w:eastAsia="標楷體" w:hAnsi="標楷體" w:cs="新細明體" w:hint="eastAsia"/>
          <w:color w:val="000000"/>
          <w:spacing w:val="-10"/>
          <w:sz w:val="14"/>
          <w:szCs w:val="14"/>
        </w:rPr>
        <w:t>申請租用時應繳納系統設定費，</w:t>
      </w:r>
      <w:r w:rsidRPr="007540DF">
        <w:rPr>
          <w:rFonts w:ascii="標楷體" w:eastAsia="標楷體" w:hAnsi="標楷體" w:hint="eastAsia"/>
          <w:color w:val="000000"/>
          <w:spacing w:val="-10"/>
          <w:sz w:val="14"/>
          <w:szCs w:val="14"/>
        </w:rPr>
        <w:t>每月應繳租費如下：</w:t>
      </w:r>
    </w:p>
    <w:p w:rsidR="003541BC" w:rsidRPr="007540DF" w:rsidRDefault="003541BC" w:rsidP="003541BC">
      <w:pPr>
        <w:numPr>
          <w:ilvl w:val="0"/>
          <w:numId w:val="8"/>
        </w:numPr>
        <w:tabs>
          <w:tab w:val="clear" w:pos="1200"/>
        </w:tabs>
        <w:adjustRightInd w:val="0"/>
        <w:snapToGrid w:val="0"/>
        <w:spacing w:line="204" w:lineRule="auto"/>
        <w:ind w:left="504" w:firstLine="0"/>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非同步傳輸模式：</w:t>
      </w:r>
    </w:p>
    <w:p w:rsidR="003541BC" w:rsidRPr="007540DF" w:rsidRDefault="003541BC" w:rsidP="003541BC">
      <w:pPr>
        <w:numPr>
          <w:ilvl w:val="0"/>
          <w:numId w:val="13"/>
        </w:numPr>
        <w:tabs>
          <w:tab w:val="clear" w:pos="480"/>
        </w:tabs>
        <w:adjustRightInd w:val="0"/>
        <w:snapToGrid w:val="0"/>
        <w:spacing w:line="204" w:lineRule="auto"/>
        <w:ind w:left="1106" w:hanging="392"/>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通信埠月租費：按租用通信埠速率計收。</w:t>
      </w:r>
    </w:p>
    <w:p w:rsidR="003541BC" w:rsidRPr="007540DF" w:rsidRDefault="003541BC" w:rsidP="003541BC">
      <w:pPr>
        <w:numPr>
          <w:ilvl w:val="0"/>
          <w:numId w:val="13"/>
        </w:numPr>
        <w:tabs>
          <w:tab w:val="clear" w:pos="480"/>
        </w:tabs>
        <w:adjustRightInd w:val="0"/>
        <w:snapToGrid w:val="0"/>
        <w:spacing w:line="204" w:lineRule="auto"/>
        <w:ind w:left="966" w:hanging="252"/>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約定資訊速率月租費：以0.5Mbps為單位，按其通信距離、通信量及服務等級計收。</w:t>
      </w:r>
    </w:p>
    <w:p w:rsidR="003541BC" w:rsidRPr="007540DF" w:rsidRDefault="003541BC" w:rsidP="003541BC">
      <w:pPr>
        <w:numPr>
          <w:ilvl w:val="0"/>
          <w:numId w:val="8"/>
        </w:numPr>
        <w:tabs>
          <w:tab w:val="clear" w:pos="1200"/>
        </w:tabs>
        <w:adjustRightInd w:val="0"/>
        <w:snapToGrid w:val="0"/>
        <w:spacing w:line="204" w:lineRule="auto"/>
        <w:ind w:leftChars="210" w:left="966" w:hangingChars="385" w:hanging="462"/>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MPLS之企業虛擬專用網路：按其申請之速率計收，前述速率係依乙方所申請之電路速率為基準。</w:t>
      </w:r>
    </w:p>
    <w:p w:rsidR="003541BC" w:rsidRPr="007540DF" w:rsidRDefault="003541BC" w:rsidP="003541BC">
      <w:pPr>
        <w:numPr>
          <w:ilvl w:val="0"/>
          <w:numId w:val="8"/>
        </w:numPr>
        <w:tabs>
          <w:tab w:val="clear" w:pos="1200"/>
        </w:tabs>
        <w:adjustRightInd w:val="0"/>
        <w:snapToGrid w:val="0"/>
        <w:spacing w:line="204" w:lineRule="auto"/>
        <w:ind w:left="504" w:firstLine="0"/>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前述各項費用不含電路及電話等接線費及其租費。</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sz w:val="14"/>
          <w:szCs w:val="14"/>
        </w:rPr>
        <w:t>前條各項</w:t>
      </w:r>
      <w:r w:rsidRPr="007540DF">
        <w:rPr>
          <w:rFonts w:ascii="標楷體" w:eastAsia="標楷體" w:hAnsi="標楷體" w:cs="新細明體"/>
          <w:color w:val="000000"/>
          <w:spacing w:val="-10"/>
          <w:sz w:val="14"/>
          <w:szCs w:val="14"/>
        </w:rPr>
        <w:t>費率如有調整時，應自調整之日起按新費率計收。</w:t>
      </w:r>
      <w:r w:rsidRPr="007540DF">
        <w:rPr>
          <w:rFonts w:ascii="標楷體" w:eastAsia="標楷體" w:hAnsi="標楷體" w:cs="新細明體" w:hint="eastAsia"/>
          <w:color w:val="000000"/>
          <w:spacing w:val="-10"/>
          <w:sz w:val="14"/>
          <w:szCs w:val="14"/>
        </w:rPr>
        <w:t>本業務之費率調整時，甲方應於調整生效日起 7日前於新聞傳播媒體、各營業場所或甲方網頁公告，並以電子郵件或書面通知乙方，並自公告起作為契約的一部份。</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cs="新細明體" w:hint="eastAsia"/>
          <w:color w:val="000000"/>
          <w:spacing w:val="-10"/>
          <w:sz w:val="14"/>
          <w:szCs w:val="14"/>
        </w:rPr>
      </w:pPr>
      <w:r w:rsidRPr="007540DF">
        <w:rPr>
          <w:rFonts w:ascii="標楷體" w:eastAsia="標楷體" w:hAnsi="標楷體" w:cs="新細明體" w:hint="eastAsia"/>
          <w:color w:val="000000"/>
          <w:spacing w:val="-10"/>
          <w:sz w:val="14"/>
          <w:szCs w:val="14"/>
        </w:rPr>
        <w:t>乙方申請終止租用，租用期間未滿本契約第九條所規定之租用期限者，應補足期間之各項月租費。但終止租用之原因不可歸責於乙方之事由所致者，免予補繳。</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cs="新細明體" w:hint="eastAsia"/>
          <w:color w:val="000000"/>
          <w:spacing w:val="-10"/>
          <w:sz w:val="14"/>
          <w:szCs w:val="14"/>
        </w:rPr>
      </w:pPr>
      <w:r w:rsidRPr="007540DF">
        <w:rPr>
          <w:rFonts w:ascii="標楷體" w:eastAsia="標楷體" w:hAnsi="標楷體" w:cs="新細明體" w:hint="eastAsia"/>
          <w:color w:val="000000"/>
          <w:spacing w:val="-10"/>
          <w:sz w:val="14"/>
          <w:szCs w:val="14"/>
        </w:rPr>
        <w:t>乙方申請本業務暫停使用，其暫停使用期間，租費仍應照繳。電路部分則依</w:t>
      </w:r>
      <w:r w:rsidRPr="007540DF">
        <w:rPr>
          <w:rFonts w:ascii="標楷體" w:eastAsia="標楷體" w:hAnsi="標楷體" w:hint="eastAsia"/>
          <w:color w:val="000000"/>
          <w:spacing w:val="-10"/>
          <w:sz w:val="14"/>
          <w:szCs w:val="14"/>
        </w:rPr>
        <w:t>「中華電信股份有限公司電路出租業務契約」規定辦理。</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sz w:val="14"/>
          <w:szCs w:val="14"/>
        </w:rPr>
        <w:t>乙方</w:t>
      </w:r>
      <w:r w:rsidRPr="007540DF">
        <w:rPr>
          <w:rFonts w:ascii="標楷體" w:eastAsia="標楷體" w:hAnsi="標楷體" w:hint="eastAsia"/>
          <w:color w:val="000000"/>
          <w:spacing w:val="-10"/>
          <w:sz w:val="14"/>
          <w:szCs w:val="14"/>
        </w:rPr>
        <w:t>申請變更本業務應繳各項費用如下：</w:t>
      </w:r>
    </w:p>
    <w:p w:rsidR="003541BC" w:rsidRPr="007540DF" w:rsidRDefault="003541BC" w:rsidP="003541BC">
      <w:pPr>
        <w:numPr>
          <w:ilvl w:val="0"/>
          <w:numId w:val="15"/>
        </w:numPr>
        <w:tabs>
          <w:tab w:val="clear" w:pos="1200"/>
        </w:tabs>
        <w:adjustRightInd w:val="0"/>
        <w:snapToGrid w:val="0"/>
        <w:spacing w:line="204" w:lineRule="auto"/>
        <w:ind w:left="966" w:hanging="490"/>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申請變更本業務之傳輸速率者，應繳納系統設定費，租費異動當日以原速率費率計算，新速率費率次日生效。</w:t>
      </w:r>
    </w:p>
    <w:p w:rsidR="003541BC" w:rsidRPr="007540DF" w:rsidRDefault="003541BC" w:rsidP="003541BC">
      <w:pPr>
        <w:numPr>
          <w:ilvl w:val="0"/>
          <w:numId w:val="15"/>
        </w:numPr>
        <w:tabs>
          <w:tab w:val="clear" w:pos="1200"/>
        </w:tabs>
        <w:adjustRightInd w:val="0"/>
        <w:snapToGrid w:val="0"/>
        <w:spacing w:line="204" w:lineRule="auto"/>
        <w:ind w:left="966" w:hanging="490"/>
        <w:jc w:val="both"/>
        <w:textAlignment w:val="baseline"/>
        <w:rPr>
          <w:rFonts w:ascii="標楷體" w:eastAsia="標楷體" w:hAnsi="標楷體" w:cs="新細明體" w:hint="eastAsia"/>
          <w:color w:val="000000"/>
          <w:spacing w:val="-10"/>
          <w:sz w:val="14"/>
          <w:szCs w:val="14"/>
        </w:rPr>
      </w:pPr>
      <w:r w:rsidRPr="007540DF">
        <w:rPr>
          <w:rFonts w:ascii="標楷體" w:eastAsia="標楷體" w:hAnsi="標楷體" w:hint="eastAsia"/>
          <w:color w:val="000000"/>
          <w:spacing w:val="-10"/>
          <w:sz w:val="14"/>
          <w:szCs w:val="14"/>
        </w:rPr>
        <w:t>申請移設者，應繳付系統設定費。電路部分</w:t>
      </w:r>
      <w:r w:rsidRPr="007540DF">
        <w:rPr>
          <w:rFonts w:ascii="標楷體" w:eastAsia="標楷體" w:hAnsi="標楷體" w:cs="新細明體" w:hint="eastAsia"/>
          <w:color w:val="000000"/>
          <w:spacing w:val="-10"/>
          <w:sz w:val="14"/>
          <w:szCs w:val="14"/>
        </w:rPr>
        <w:t>則依</w:t>
      </w:r>
      <w:r w:rsidRPr="007540DF">
        <w:rPr>
          <w:rFonts w:ascii="標楷體" w:eastAsia="標楷體" w:hAnsi="標楷體" w:hint="eastAsia"/>
          <w:color w:val="000000"/>
          <w:spacing w:val="-10"/>
          <w:sz w:val="14"/>
          <w:szCs w:val="14"/>
        </w:rPr>
        <w:t>「中華電信股份有限公司電路出租業務契約」規定辦理。</w:t>
      </w:r>
    </w:p>
    <w:p w:rsidR="003541BC" w:rsidRPr="007540DF" w:rsidRDefault="003541BC" w:rsidP="003541BC">
      <w:pPr>
        <w:numPr>
          <w:ilvl w:val="0"/>
          <w:numId w:val="15"/>
        </w:numPr>
        <w:tabs>
          <w:tab w:val="clear" w:pos="1200"/>
        </w:tabs>
        <w:adjustRightInd w:val="0"/>
        <w:snapToGrid w:val="0"/>
        <w:spacing w:line="204" w:lineRule="auto"/>
        <w:ind w:left="966" w:hanging="490"/>
        <w:jc w:val="both"/>
        <w:textAlignment w:val="baseline"/>
        <w:rPr>
          <w:rFonts w:ascii="標楷體" w:eastAsia="標楷體" w:hAnsi="標楷體" w:cs="新細明體" w:hint="eastAsia"/>
          <w:color w:val="000000"/>
          <w:spacing w:val="-10"/>
          <w:sz w:val="14"/>
          <w:szCs w:val="14"/>
        </w:rPr>
      </w:pPr>
      <w:r w:rsidRPr="007540DF">
        <w:rPr>
          <w:rFonts w:ascii="標楷體" w:eastAsia="標楷體" w:hAnsi="標楷體" w:hint="eastAsia"/>
          <w:color w:val="000000"/>
          <w:spacing w:val="-10"/>
          <w:sz w:val="14"/>
          <w:szCs w:val="14"/>
        </w:rPr>
        <w:t>申請變更接續方式者，按新申請之接續方式收費標準計收(含系統設定費、租費)。</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sz w:val="14"/>
          <w:szCs w:val="14"/>
        </w:rPr>
        <w:t>乙方租用本業務應繳之各項費用，應於甲方通知繳費之期限內繳清，逾期未繳清者，甲方得註銷其申請或通知定期停止本業務之使用；如經再限期催繳，逾期仍未繳納者，由甲方辦理終止租用，</w:t>
      </w:r>
      <w:r w:rsidRPr="007540DF">
        <w:rPr>
          <w:rFonts w:ascii="標楷體" w:eastAsia="標楷體" w:hAnsi="標楷體" w:cs="新細明體" w:hint="eastAsia"/>
          <w:color w:val="000000"/>
          <w:spacing w:val="-14"/>
          <w:kern w:val="0"/>
          <w:sz w:val="14"/>
          <w:szCs w:val="14"/>
        </w:rPr>
        <w:t>逕行拆除其機線設備</w:t>
      </w:r>
      <w:r w:rsidRPr="007540DF">
        <w:rPr>
          <w:rFonts w:ascii="標楷體" w:eastAsia="標楷體" w:hAnsi="標楷體" w:cs="新細明體" w:hint="eastAsia"/>
          <w:color w:val="000000"/>
          <w:spacing w:val="-10"/>
          <w:sz w:val="14"/>
          <w:szCs w:val="14"/>
        </w:rPr>
        <w:t>並追繳各項欠費。</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cs="新細明體" w:hint="eastAsia"/>
          <w:color w:val="000000"/>
          <w:spacing w:val="-10"/>
          <w:sz w:val="14"/>
          <w:szCs w:val="14"/>
        </w:rPr>
      </w:pPr>
      <w:r w:rsidRPr="007540DF">
        <w:rPr>
          <w:rFonts w:ascii="標楷體" w:eastAsia="標楷體" w:hAnsi="標楷體" w:cs="新細明體" w:hint="eastAsia"/>
          <w:color w:val="000000"/>
          <w:spacing w:val="-10"/>
          <w:sz w:val="14"/>
          <w:szCs w:val="14"/>
        </w:rPr>
        <w:t>乙方溢繳或重繳之費用，甲方得於通知乙方後沖抵次月應繳付之費用。如乙方終止租用本業務時，其溢繳或重繳之費用於沖抵應付費用後仍有餘額時，甲方應於終止租用日起30日內於甲方之營運處所無息退還。</w:t>
      </w:r>
    </w:p>
    <w:p w:rsidR="003541BC" w:rsidRPr="007540DF" w:rsidRDefault="003541BC" w:rsidP="003541BC">
      <w:pPr>
        <w:numPr>
          <w:ilvl w:val="0"/>
          <w:numId w:val="6"/>
        </w:numPr>
        <w:tabs>
          <w:tab w:val="clear" w:pos="964"/>
        </w:tabs>
        <w:adjustRightInd w:val="0"/>
        <w:snapToGrid w:val="0"/>
        <w:spacing w:line="204" w:lineRule="auto"/>
        <w:ind w:left="980"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color w:val="000000"/>
          <w:spacing w:val="-10"/>
          <w:sz w:val="14"/>
          <w:szCs w:val="14"/>
        </w:rPr>
        <w:t>乙方</w:t>
      </w:r>
      <w:r w:rsidRPr="007540DF">
        <w:rPr>
          <w:rFonts w:ascii="標楷體" w:eastAsia="標楷體" w:hAnsi="標楷體" w:cs="新細明體" w:hint="eastAsia"/>
          <w:color w:val="000000"/>
          <w:spacing w:val="-10"/>
          <w:sz w:val="14"/>
          <w:szCs w:val="14"/>
        </w:rPr>
        <w:t>對</w:t>
      </w:r>
      <w:r w:rsidRPr="007540DF">
        <w:rPr>
          <w:rFonts w:ascii="標楷體" w:eastAsia="標楷體" w:hAnsi="標楷體" w:cs="新細明體"/>
          <w:color w:val="000000"/>
          <w:spacing w:val="-10"/>
          <w:sz w:val="14"/>
          <w:szCs w:val="14"/>
        </w:rPr>
        <w:t>本業務應繳費用有異議時，應於繳款截止日前檢具理由向甲方申訴，在未查明責任歸屬前，甲方得暫緩催費或停止通信。如乙方未於繳款截止日前通知，視為費用無誤。</w:t>
      </w:r>
    </w:p>
    <w:p w:rsidR="003541BC" w:rsidRPr="007540DF" w:rsidRDefault="003541BC" w:rsidP="003541BC">
      <w:pPr>
        <w:numPr>
          <w:ilvl w:val="0"/>
          <w:numId w:val="6"/>
        </w:numPr>
        <w:tabs>
          <w:tab w:val="clear" w:pos="964"/>
        </w:tabs>
        <w:adjustRightInd w:val="0"/>
        <w:snapToGrid w:val="0"/>
        <w:spacing w:line="204" w:lineRule="auto"/>
        <w:ind w:left="980"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sz w:val="14"/>
          <w:szCs w:val="14"/>
        </w:rPr>
        <w:t>乙方如有特殊需求，經雙方協議後另行簽約，其費用另計。</w:t>
      </w:r>
    </w:p>
    <w:p w:rsidR="003541BC" w:rsidRPr="007540DF" w:rsidRDefault="003541BC" w:rsidP="003541BC">
      <w:pPr>
        <w:numPr>
          <w:ilvl w:val="0"/>
          <w:numId w:val="6"/>
        </w:numPr>
        <w:tabs>
          <w:tab w:val="clear" w:pos="964"/>
        </w:tabs>
        <w:adjustRightInd w:val="0"/>
        <w:snapToGrid w:val="0"/>
        <w:spacing w:line="204" w:lineRule="auto"/>
        <w:ind w:left="980"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乙方於甲方未施工前，因故註銷申請，已繳之費用，甲方無息退還；但施工後註銷申請者，其已繳費用概不退還。</w:t>
      </w:r>
    </w:p>
    <w:p w:rsidR="003541BC" w:rsidRPr="007540DF" w:rsidRDefault="003541BC" w:rsidP="003541BC">
      <w:pPr>
        <w:numPr>
          <w:ilvl w:val="0"/>
          <w:numId w:val="6"/>
        </w:numPr>
        <w:tabs>
          <w:tab w:val="clear" w:pos="964"/>
        </w:tabs>
        <w:adjustRightInd w:val="0"/>
        <w:snapToGrid w:val="0"/>
        <w:spacing w:line="204" w:lineRule="auto"/>
        <w:ind w:left="980"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乙方因欠費或有違反法令致被暫停使用時，停止使用期間租費仍應照繳。</w:t>
      </w:r>
    </w:p>
    <w:p w:rsidR="003541BC" w:rsidRPr="007540DF" w:rsidRDefault="003541BC" w:rsidP="003541BC">
      <w:pPr>
        <w:numPr>
          <w:ilvl w:val="0"/>
          <w:numId w:val="6"/>
        </w:numPr>
        <w:tabs>
          <w:tab w:val="clear" w:pos="964"/>
        </w:tabs>
        <w:adjustRightInd w:val="0"/>
        <w:snapToGrid w:val="0"/>
        <w:spacing w:line="204" w:lineRule="auto"/>
        <w:ind w:left="980"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甲方為配合乙方需要，加裝其他有關數據傳輸等特殊設備時，得向乙方收取費用。</w:t>
      </w:r>
    </w:p>
    <w:p w:rsidR="003541BC" w:rsidRPr="007540DF" w:rsidRDefault="003541BC" w:rsidP="003541BC">
      <w:pPr>
        <w:numPr>
          <w:ilvl w:val="0"/>
          <w:numId w:val="11"/>
        </w:numPr>
        <w:adjustRightInd w:val="0"/>
        <w:snapToGrid w:val="0"/>
        <w:spacing w:line="204" w:lineRule="auto"/>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b/>
          <w:color w:val="000000"/>
          <w:spacing w:val="-10"/>
          <w:kern w:val="0"/>
          <w:sz w:val="14"/>
          <w:szCs w:val="14"/>
        </w:rPr>
        <w:t>(服務中斷之處理)</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6"/>
          <w:sz w:val="14"/>
          <w:szCs w:val="14"/>
        </w:rPr>
        <w:t>乙方使用本業務，如因甲方系統設備障礙、阻斷，以致發生錯誤、遲滯、中斷或不能傳遞而造成損害時，其所生之損害，除按本契約第二十三條規定扣減租費外，甲方不負損害賠償責任。</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6"/>
          <w:sz w:val="14"/>
          <w:szCs w:val="14"/>
        </w:rPr>
        <w:t>乙方租用本業務，倘因甲方通信網路或系統設備發生故障而全部阻斷不通，其連續阻斷滿二十四小時者扣減全月租費之十五分之一，未滿二十四小時者，不予扣減。最多以扣減當月份應繳租費為限；除本項前段</w:t>
      </w:r>
      <w:r w:rsidRPr="007540DF">
        <w:rPr>
          <w:rFonts w:ascii="標楷體" w:eastAsia="標楷體" w:hint="eastAsia"/>
          <w:color w:val="000000"/>
          <w:spacing w:val="-16"/>
          <w:sz w:val="14"/>
          <w:szCs w:val="14"/>
        </w:rPr>
        <w:t>之規定扣減租費外，甲方不負損害賠償責任。</w:t>
      </w:r>
    </w:p>
    <w:p w:rsidR="003541BC" w:rsidRPr="007540DF" w:rsidRDefault="003541BC" w:rsidP="003541BC">
      <w:pPr>
        <w:adjustRightInd w:val="0"/>
        <w:snapToGrid w:val="0"/>
        <w:spacing w:line="204" w:lineRule="auto"/>
        <w:ind w:left="952"/>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6"/>
          <w:sz w:val="14"/>
          <w:szCs w:val="14"/>
        </w:rPr>
        <w:t>前項阻斷開始之時間，以甲方察覺或接到乙方通知之時間為準。但有事實足以證明實際開始阻斷之時間者，依實際開始阻斷之時間為準。</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乙方租用本業務由於</w:t>
      </w:r>
      <w:r w:rsidRPr="007540DF">
        <w:rPr>
          <w:rFonts w:ascii="標楷體" w:eastAsia="標楷體" w:hAnsi="標楷體" w:cs="新細明體"/>
          <w:color w:val="000000"/>
          <w:spacing w:val="-10"/>
          <w:sz w:val="14"/>
          <w:szCs w:val="14"/>
        </w:rPr>
        <w:t>如因颱風、地震、海嘯、洪水、停電、戰爭等不可抗力因素</w:t>
      </w:r>
      <w:r w:rsidRPr="007540DF">
        <w:rPr>
          <w:rFonts w:ascii="標楷體" w:eastAsia="標楷體" w:hAnsi="標楷體" w:hint="eastAsia"/>
          <w:color w:val="000000"/>
          <w:spacing w:val="-10"/>
          <w:sz w:val="14"/>
          <w:szCs w:val="14"/>
        </w:rPr>
        <w:t>致不能通信者，自連續阻斷屆滿三日之翌日起至修復日止不收租費</w:t>
      </w:r>
      <w:r w:rsidRPr="007540DF">
        <w:rPr>
          <w:rFonts w:ascii="標楷體" w:eastAsia="標楷體" w:hAnsi="標楷體" w:cs="新細明體"/>
          <w:color w:val="000000"/>
          <w:spacing w:val="-10"/>
          <w:sz w:val="14"/>
          <w:szCs w:val="14"/>
        </w:rPr>
        <w:t>，甲方不負賠償責任</w:t>
      </w:r>
      <w:r w:rsidRPr="007540DF">
        <w:rPr>
          <w:rFonts w:ascii="標楷體" w:eastAsia="標楷體" w:hAnsi="標楷體" w:hint="eastAsia"/>
          <w:color w:val="000000"/>
          <w:spacing w:val="-10"/>
          <w:sz w:val="14"/>
          <w:szCs w:val="14"/>
        </w:rPr>
        <w:t>。</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color w:val="000000"/>
          <w:spacing w:val="-10"/>
          <w:sz w:val="14"/>
          <w:szCs w:val="14"/>
        </w:rPr>
      </w:pPr>
      <w:r w:rsidRPr="007540DF">
        <w:rPr>
          <w:rFonts w:ascii="標楷體" w:eastAsia="標楷體" w:hAnsi="標楷體" w:hint="eastAsia"/>
          <w:color w:val="000000"/>
          <w:spacing w:val="-10"/>
          <w:sz w:val="14"/>
          <w:szCs w:val="14"/>
        </w:rPr>
        <w:lastRenderedPageBreak/>
        <w:t>乙方自備之設備，遇有障礙應自行檢修。電路障礙經甲方派員查修，發現係因乙方自備設備障礙所致者，得收取檢查費。如因而影響電信網路之傳輸品質或其他電路之使用，甲方得暫停其使用，所有因此導致之責任問題應由乙方自行負責。</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甲方因技術上之需要，必要時得更換甲方指配之乙方號碼，但應於三個月前通知乙方，乙方不得異議或提出其他要求。</w:t>
      </w:r>
    </w:p>
    <w:p w:rsidR="003541BC" w:rsidRPr="007540DF" w:rsidRDefault="003541BC" w:rsidP="003541BC">
      <w:pPr>
        <w:numPr>
          <w:ilvl w:val="0"/>
          <w:numId w:val="11"/>
        </w:numPr>
        <w:adjustRightInd w:val="0"/>
        <w:snapToGrid w:val="0"/>
        <w:spacing w:line="204" w:lineRule="auto"/>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b/>
          <w:color w:val="000000"/>
          <w:spacing w:val="-10"/>
          <w:kern w:val="0"/>
          <w:sz w:val="14"/>
          <w:szCs w:val="14"/>
        </w:rPr>
        <w:t xml:space="preserve"> (乙方之義務)</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color w:val="000000"/>
          <w:spacing w:val="-10"/>
          <w:sz w:val="14"/>
          <w:szCs w:val="14"/>
        </w:rPr>
      </w:pPr>
      <w:r w:rsidRPr="007540DF">
        <w:rPr>
          <w:rFonts w:ascii="標楷體" w:eastAsia="標楷體" w:hAnsi="標楷體" w:hint="eastAsia"/>
          <w:color w:val="000000"/>
          <w:spacing w:val="-10"/>
          <w:sz w:val="14"/>
          <w:szCs w:val="14"/>
        </w:rPr>
        <w:t>乙方租用甲方之相關設備，應妥為保管使用，如有毀損或遺失，除因不可抗力所致者外，應照甲方所定價格賠償。</w:t>
      </w:r>
      <w:r w:rsidRPr="007540DF">
        <w:rPr>
          <w:rFonts w:ascii="標楷體" w:eastAsia="標楷體" w:hAnsi="標楷體"/>
          <w:color w:val="000000"/>
          <w:spacing w:val="-10"/>
          <w:sz w:val="14"/>
          <w:szCs w:val="14"/>
        </w:rPr>
        <w:br/>
      </w:r>
      <w:r w:rsidRPr="007540DF">
        <w:rPr>
          <w:rFonts w:ascii="標楷體" w:eastAsia="標楷體" w:hAnsi="標楷體" w:hint="eastAsia"/>
          <w:color w:val="000000"/>
          <w:spacing w:val="-10"/>
          <w:sz w:val="14"/>
          <w:szCs w:val="14"/>
        </w:rPr>
        <w:t>前項賠償金額，甲方應考慮該設備原購置價格及折舊等因素。</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color w:val="000000"/>
          <w:spacing w:val="-10"/>
          <w:sz w:val="14"/>
          <w:szCs w:val="14"/>
        </w:rPr>
        <w:t>甲方不負責乙方終端設備或網路相關設定之錯誤、故障及遭第三人入侵、破壞或擷取其資料等侵害情形所造成之損失及賠償。</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4"/>
          <w:kern w:val="0"/>
          <w:sz w:val="14"/>
          <w:szCs w:val="14"/>
        </w:rPr>
        <w:t>本業務之繳費通知郵寄地址或電子郵件位址，皆以乙方申請書或網頁上登載之資料為準，乙方更換郵寄地址或電子郵件位址，而未通知甲方致生任何延誤或損失時，由乙方自行負責。</w:t>
      </w:r>
    </w:p>
    <w:p w:rsidR="003541BC" w:rsidRPr="007540DF" w:rsidRDefault="003541BC" w:rsidP="003541BC">
      <w:pPr>
        <w:numPr>
          <w:ilvl w:val="0"/>
          <w:numId w:val="11"/>
        </w:numPr>
        <w:adjustRightInd w:val="0"/>
        <w:snapToGrid w:val="0"/>
        <w:spacing w:line="204" w:lineRule="auto"/>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b/>
          <w:color w:val="000000"/>
          <w:spacing w:val="-10"/>
          <w:kern w:val="0"/>
          <w:sz w:val="14"/>
          <w:szCs w:val="14"/>
        </w:rPr>
        <w:t xml:space="preserve"> (甲方之義務)</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甲方應每日24小時提供本業務契約中之各項服務。</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甲方應維持連線之品質及正常運作。</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甲方應提供適當之客戶服務以處理障礙排除、網路設定詢問、故障報修等事宜。</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color w:val="000000"/>
          <w:spacing w:val="-10"/>
          <w:sz w:val="14"/>
          <w:szCs w:val="14"/>
        </w:rPr>
        <w:t>甲方基於網路維護或轉換需要，必要時得暫時縮短或停止運作時間。但甲方應於七日前公告或通知乙方。</w:t>
      </w:r>
    </w:p>
    <w:p w:rsidR="003541BC" w:rsidRPr="007540DF" w:rsidRDefault="003541BC" w:rsidP="003541BC">
      <w:pPr>
        <w:numPr>
          <w:ilvl w:val="0"/>
          <w:numId w:val="11"/>
        </w:numPr>
        <w:adjustRightInd w:val="0"/>
        <w:snapToGrid w:val="0"/>
        <w:spacing w:line="204" w:lineRule="auto"/>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b/>
          <w:color w:val="000000"/>
          <w:spacing w:val="-10"/>
          <w:kern w:val="0"/>
          <w:sz w:val="14"/>
          <w:szCs w:val="14"/>
        </w:rPr>
        <w:t>(甲方免責事由)</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sz w:val="14"/>
          <w:szCs w:val="14"/>
        </w:rPr>
        <w:t>本業務依甲方既有之規劃及現有技術提供，甲方不擔保本業務將符合乙方的所有需求。</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8"/>
          <w:sz w:val="14"/>
          <w:szCs w:val="14"/>
        </w:rPr>
      </w:pPr>
      <w:r w:rsidRPr="007540DF">
        <w:rPr>
          <w:rFonts w:ascii="標楷體" w:eastAsia="標楷體" w:hAnsi="標楷體" w:cs="新細明體" w:hint="eastAsia"/>
          <w:color w:val="000000"/>
          <w:spacing w:val="-10"/>
          <w:sz w:val="14"/>
          <w:szCs w:val="14"/>
        </w:rPr>
        <w:t>甲方如因法律、技術、市場發展或政府政策等考量，得暫停或終止本業務之經營，乙方不得異議或要求任何賠償。但甲方應於預定暫停或終止之日前3個月公告並通知乙方，甲方應辦理無息退還溢繳費用及終止租用之手續，且甲方不負任何賠償責任</w:t>
      </w:r>
      <w:r w:rsidRPr="007540DF">
        <w:rPr>
          <w:rFonts w:ascii="標楷體" w:eastAsia="標楷體" w:hAnsi="標楷體" w:cs="新細明體" w:hint="eastAsia"/>
          <w:color w:val="000000"/>
          <w:spacing w:val="-18"/>
          <w:sz w:val="14"/>
          <w:szCs w:val="14"/>
        </w:rPr>
        <w:t>。</w:t>
      </w:r>
    </w:p>
    <w:p w:rsidR="003541BC" w:rsidRPr="007540DF" w:rsidRDefault="003541BC" w:rsidP="003541BC">
      <w:pPr>
        <w:numPr>
          <w:ilvl w:val="0"/>
          <w:numId w:val="11"/>
        </w:numPr>
        <w:tabs>
          <w:tab w:val="left" w:pos="567"/>
        </w:tabs>
        <w:adjustRightInd w:val="0"/>
        <w:snapToGrid w:val="0"/>
        <w:spacing w:line="204" w:lineRule="auto"/>
        <w:jc w:val="both"/>
        <w:textAlignment w:val="baseline"/>
        <w:rPr>
          <w:color w:val="000000"/>
          <w:sz w:val="14"/>
          <w:szCs w:val="14"/>
        </w:rPr>
      </w:pPr>
      <w:r w:rsidRPr="007540DF">
        <w:rPr>
          <w:rFonts w:ascii="標楷體" w:eastAsia="標楷體" w:hAnsi="標楷體" w:hint="eastAsia"/>
          <w:b/>
          <w:color w:val="000000"/>
          <w:spacing w:val="-10"/>
          <w:kern w:val="0"/>
          <w:sz w:val="14"/>
          <w:szCs w:val="14"/>
        </w:rPr>
        <w:t xml:space="preserve"> (智慧財產權)</w:t>
      </w:r>
    </w:p>
    <w:p w:rsidR="003541BC" w:rsidRPr="007540DF" w:rsidRDefault="003541BC" w:rsidP="003541BC">
      <w:pPr>
        <w:numPr>
          <w:ilvl w:val="0"/>
          <w:numId w:val="6"/>
        </w:numPr>
        <w:tabs>
          <w:tab w:val="clear" w:pos="964"/>
        </w:tabs>
        <w:adjustRightInd w:val="0"/>
        <w:snapToGrid w:val="0"/>
        <w:spacing w:line="204" w:lineRule="auto"/>
        <w:ind w:left="952" w:hanging="938"/>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sz w:val="14"/>
          <w:szCs w:val="14"/>
        </w:rPr>
        <w:t>本業務硬體、軟體、程式及內容（包括但不限於文字、說明、圖畫、圖片、圖形、檔案、頁面設計、網站規劃與安排等）之專利權、著作權、商標權、營業秘密、專門技術及其他智慧財產權均屬甲方或其他權利人所有，非經甲方或其他權利人事先書面授權同意，乙方不得重製、公開傳播、公開播送、公開上映、改作、編輯、出租、散布、進行還原工程、解編、反向組譯、拆解及藉由本業務提供衍生產品或服務，如有違反，除應自行負法律責任外，如因而對甲方造成損害或損失，乙方須對甲方負損害賠償責任。</w:t>
      </w:r>
    </w:p>
    <w:p w:rsidR="003541BC" w:rsidRPr="007540DF" w:rsidRDefault="003541BC" w:rsidP="003541BC">
      <w:pPr>
        <w:numPr>
          <w:ilvl w:val="0"/>
          <w:numId w:val="11"/>
        </w:numPr>
        <w:adjustRightInd w:val="0"/>
        <w:snapToGrid w:val="0"/>
        <w:spacing w:line="204" w:lineRule="auto"/>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b/>
          <w:color w:val="000000"/>
          <w:spacing w:val="-10"/>
          <w:kern w:val="0"/>
          <w:sz w:val="14"/>
          <w:szCs w:val="14"/>
        </w:rPr>
        <w:t>(資訊保密義務)</w:t>
      </w:r>
    </w:p>
    <w:p w:rsidR="003541BC" w:rsidRPr="007540DF" w:rsidRDefault="003541BC" w:rsidP="003541BC">
      <w:pPr>
        <w:numPr>
          <w:ilvl w:val="0"/>
          <w:numId w:val="6"/>
        </w:numPr>
        <w:tabs>
          <w:tab w:val="clear" w:pos="964"/>
        </w:tabs>
        <w:adjustRightInd w:val="0"/>
        <w:snapToGrid w:val="0"/>
        <w:spacing w:line="204" w:lineRule="auto"/>
        <w:ind w:left="980" w:hanging="980"/>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sz w:val="14"/>
          <w:szCs w:val="14"/>
        </w:rPr>
        <w:t>甲方因業務上所掌握之乙方相關資料負有保密義務，除乙方要求查閱本身資料，或有下列情形於符合個人資料保護法第20條第1項、電信法第7條或其他相關法令規定查詢外，甲方不得對第三人揭露。</w:t>
      </w:r>
    </w:p>
    <w:p w:rsidR="003541BC" w:rsidRPr="007540DF" w:rsidRDefault="003541BC" w:rsidP="003541BC">
      <w:pPr>
        <w:numPr>
          <w:ilvl w:val="0"/>
          <w:numId w:val="12"/>
        </w:numPr>
        <w:adjustRightInd w:val="0"/>
        <w:snapToGrid w:val="0"/>
        <w:spacing w:line="204" w:lineRule="auto"/>
        <w:ind w:hanging="234"/>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kern w:val="0"/>
          <w:sz w:val="14"/>
          <w:szCs w:val="14"/>
        </w:rPr>
        <w:t>司法機關、監察機關或治安機關因偵查犯罪或調查證據所需者。</w:t>
      </w:r>
    </w:p>
    <w:p w:rsidR="003541BC" w:rsidRPr="007540DF" w:rsidRDefault="003541BC" w:rsidP="003541BC">
      <w:pPr>
        <w:numPr>
          <w:ilvl w:val="0"/>
          <w:numId w:val="12"/>
        </w:numPr>
        <w:adjustRightInd w:val="0"/>
        <w:snapToGrid w:val="0"/>
        <w:spacing w:line="204" w:lineRule="auto"/>
        <w:ind w:hanging="234"/>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kern w:val="0"/>
          <w:sz w:val="14"/>
          <w:szCs w:val="14"/>
        </w:rPr>
        <w:t>其他政府機關因執行公權力並有正當理由所需者。</w:t>
      </w:r>
    </w:p>
    <w:p w:rsidR="003541BC" w:rsidRPr="007540DF" w:rsidRDefault="003541BC" w:rsidP="003541BC">
      <w:pPr>
        <w:numPr>
          <w:ilvl w:val="0"/>
          <w:numId w:val="12"/>
        </w:numPr>
        <w:adjustRightInd w:val="0"/>
        <w:snapToGrid w:val="0"/>
        <w:spacing w:line="204" w:lineRule="auto"/>
        <w:ind w:hanging="234"/>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kern w:val="0"/>
          <w:sz w:val="14"/>
          <w:szCs w:val="14"/>
        </w:rPr>
        <w:t>與公眾生命安全有關之機關（構）為緊急救助所需者。</w:t>
      </w:r>
    </w:p>
    <w:p w:rsidR="003541BC" w:rsidRPr="007540DF" w:rsidRDefault="003541BC" w:rsidP="003541BC">
      <w:pPr>
        <w:numPr>
          <w:ilvl w:val="0"/>
          <w:numId w:val="11"/>
        </w:numPr>
        <w:adjustRightInd w:val="0"/>
        <w:snapToGrid w:val="0"/>
        <w:spacing w:line="204" w:lineRule="auto"/>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b/>
          <w:color w:val="000000"/>
          <w:spacing w:val="-10"/>
          <w:kern w:val="0"/>
          <w:sz w:val="14"/>
          <w:szCs w:val="14"/>
        </w:rPr>
        <w:t xml:space="preserve"> (契約之修改)</w:t>
      </w:r>
    </w:p>
    <w:p w:rsidR="003541BC" w:rsidRPr="007540DF" w:rsidRDefault="003541BC" w:rsidP="003541BC">
      <w:pPr>
        <w:numPr>
          <w:ilvl w:val="0"/>
          <w:numId w:val="6"/>
        </w:numPr>
        <w:tabs>
          <w:tab w:val="clear" w:pos="964"/>
        </w:tabs>
        <w:adjustRightInd w:val="0"/>
        <w:snapToGrid w:val="0"/>
        <w:spacing w:line="204" w:lineRule="auto"/>
        <w:ind w:left="980" w:hanging="980"/>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sz w:val="14"/>
          <w:szCs w:val="14"/>
        </w:rPr>
        <w:t>甲方得因電信服務之性質、技術或情勢之變遷、維護之需要、相關法規的變更或任何非可歸屬於甲方之事由，隨時修改本契約條款，惟本契約條款如有任何增修刪等變更時</w:t>
      </w:r>
      <w:r w:rsidRPr="007540DF">
        <w:rPr>
          <w:rFonts w:ascii="標楷體" w:eastAsia="標楷體" w:hAnsi="標楷體" w:cs="新細明體"/>
          <w:color w:val="000000"/>
          <w:spacing w:val="-10"/>
          <w:sz w:val="14"/>
          <w:szCs w:val="14"/>
        </w:rPr>
        <w:t>，</w:t>
      </w:r>
      <w:r w:rsidRPr="007540DF">
        <w:rPr>
          <w:rFonts w:ascii="標楷體" w:eastAsia="標楷體" w:hAnsi="標楷體" w:cs="新細明體" w:hint="eastAsia"/>
          <w:color w:val="000000"/>
          <w:spacing w:val="-10"/>
          <w:sz w:val="14"/>
          <w:szCs w:val="14"/>
        </w:rPr>
        <w:t>甲方應以電子郵件或書面</w:t>
      </w:r>
      <w:r w:rsidRPr="007540DF">
        <w:rPr>
          <w:rFonts w:ascii="標楷體" w:eastAsia="標楷體" w:hAnsi="標楷體" w:cs="新細明體"/>
          <w:color w:val="000000"/>
          <w:spacing w:val="-10"/>
          <w:sz w:val="14"/>
          <w:szCs w:val="14"/>
        </w:rPr>
        <w:t>通知</w:t>
      </w:r>
      <w:r w:rsidRPr="007540DF">
        <w:rPr>
          <w:rFonts w:ascii="標楷體" w:eastAsia="標楷體" w:hAnsi="標楷體" w:cs="新細明體" w:hint="eastAsia"/>
          <w:color w:val="000000"/>
          <w:spacing w:val="-10"/>
          <w:sz w:val="14"/>
          <w:szCs w:val="14"/>
        </w:rPr>
        <w:t>乙方</w:t>
      </w:r>
      <w:r w:rsidRPr="007540DF">
        <w:rPr>
          <w:rFonts w:ascii="標楷體" w:eastAsia="標楷體" w:hAnsi="標楷體" w:cs="新細明體"/>
          <w:color w:val="000000"/>
          <w:spacing w:val="-10"/>
          <w:sz w:val="14"/>
          <w:szCs w:val="14"/>
        </w:rPr>
        <w:t>。</w:t>
      </w:r>
      <w:r w:rsidRPr="007540DF">
        <w:rPr>
          <w:rFonts w:ascii="標楷體" w:eastAsia="標楷體" w:hAnsi="標楷體" w:cs="新細明體" w:hint="eastAsia"/>
          <w:color w:val="000000"/>
          <w:spacing w:val="-10"/>
          <w:sz w:val="14"/>
          <w:szCs w:val="14"/>
        </w:rPr>
        <w:t>如</w:t>
      </w:r>
      <w:r w:rsidRPr="007540DF">
        <w:rPr>
          <w:rFonts w:ascii="標楷體" w:eastAsia="標楷體" w:hAnsi="標楷體" w:cs="新細明體"/>
          <w:color w:val="000000"/>
          <w:spacing w:val="-10"/>
          <w:sz w:val="14"/>
          <w:szCs w:val="14"/>
        </w:rPr>
        <w:t>乙方</w:t>
      </w:r>
      <w:r w:rsidRPr="007540DF">
        <w:rPr>
          <w:rFonts w:ascii="標楷體" w:eastAsia="標楷體" w:hAnsi="標楷體" w:cs="新細明體" w:hint="eastAsia"/>
          <w:color w:val="000000"/>
          <w:spacing w:val="-10"/>
          <w:sz w:val="14"/>
          <w:szCs w:val="14"/>
        </w:rPr>
        <w:t>不</w:t>
      </w:r>
      <w:r w:rsidRPr="007540DF">
        <w:rPr>
          <w:rFonts w:ascii="標楷體" w:eastAsia="標楷體" w:hAnsi="標楷體" w:cs="新細明體"/>
          <w:color w:val="000000"/>
          <w:spacing w:val="-10"/>
          <w:sz w:val="14"/>
          <w:szCs w:val="14"/>
        </w:rPr>
        <w:t>接受</w:t>
      </w:r>
      <w:r w:rsidRPr="007540DF">
        <w:rPr>
          <w:rFonts w:ascii="標楷體" w:eastAsia="標楷體" w:hAnsi="標楷體" w:cs="新細明體" w:hint="eastAsia"/>
          <w:color w:val="000000"/>
          <w:spacing w:val="-10"/>
          <w:sz w:val="14"/>
          <w:szCs w:val="14"/>
        </w:rPr>
        <w:t>變更</w:t>
      </w:r>
      <w:r w:rsidRPr="007540DF">
        <w:rPr>
          <w:rFonts w:ascii="標楷體" w:eastAsia="標楷體" w:hAnsi="標楷體" w:cs="新細明體"/>
          <w:color w:val="000000"/>
          <w:spacing w:val="-10"/>
          <w:sz w:val="14"/>
          <w:szCs w:val="14"/>
        </w:rPr>
        <w:t>後條款</w:t>
      </w:r>
      <w:r w:rsidRPr="007540DF">
        <w:rPr>
          <w:rFonts w:ascii="標楷體" w:eastAsia="標楷體" w:hAnsi="標楷體" w:cs="新細明體" w:hint="eastAsia"/>
          <w:color w:val="000000"/>
          <w:spacing w:val="-10"/>
          <w:sz w:val="14"/>
          <w:szCs w:val="14"/>
        </w:rPr>
        <w:t>時</w:t>
      </w:r>
      <w:r w:rsidRPr="007540DF">
        <w:rPr>
          <w:rFonts w:ascii="標楷體" w:eastAsia="標楷體" w:hAnsi="標楷體" w:cs="新細明體"/>
          <w:color w:val="000000"/>
          <w:spacing w:val="-10"/>
          <w:sz w:val="14"/>
          <w:szCs w:val="14"/>
        </w:rPr>
        <w:t>，應於</w:t>
      </w:r>
      <w:r w:rsidRPr="007540DF">
        <w:rPr>
          <w:rFonts w:ascii="標楷體" w:eastAsia="標楷體" w:hAnsi="標楷體" w:cs="新細明體" w:hint="eastAsia"/>
          <w:color w:val="000000"/>
          <w:spacing w:val="-10"/>
          <w:sz w:val="14"/>
          <w:szCs w:val="14"/>
        </w:rPr>
        <w:t>接獲</w:t>
      </w:r>
      <w:r w:rsidRPr="007540DF">
        <w:rPr>
          <w:rFonts w:ascii="標楷體" w:eastAsia="標楷體" w:hAnsi="標楷體" w:cs="新細明體"/>
          <w:color w:val="000000"/>
          <w:spacing w:val="-10"/>
          <w:sz w:val="14"/>
          <w:szCs w:val="14"/>
        </w:rPr>
        <w:t>通知</w:t>
      </w:r>
      <w:r w:rsidRPr="007540DF">
        <w:rPr>
          <w:rFonts w:ascii="標楷體" w:eastAsia="標楷體" w:hAnsi="標楷體" w:cs="新細明體" w:hint="eastAsia"/>
          <w:color w:val="000000"/>
          <w:spacing w:val="-10"/>
          <w:sz w:val="14"/>
          <w:szCs w:val="14"/>
        </w:rPr>
        <w:t>後30日內辦理</w:t>
      </w:r>
      <w:r w:rsidRPr="007540DF">
        <w:rPr>
          <w:rFonts w:ascii="標楷體" w:eastAsia="標楷體" w:hAnsi="標楷體" w:cs="新細明體"/>
          <w:color w:val="000000"/>
          <w:spacing w:val="-10"/>
          <w:sz w:val="14"/>
          <w:szCs w:val="14"/>
        </w:rPr>
        <w:t>終止</w:t>
      </w:r>
      <w:r w:rsidRPr="007540DF">
        <w:rPr>
          <w:rFonts w:ascii="標楷體" w:eastAsia="標楷體" w:hAnsi="標楷體" w:cs="新細明體" w:hint="eastAsia"/>
          <w:color w:val="000000"/>
          <w:spacing w:val="-10"/>
          <w:sz w:val="14"/>
          <w:szCs w:val="14"/>
        </w:rPr>
        <w:t>，之後視為乙方同意修改後之契約條款。</w:t>
      </w:r>
    </w:p>
    <w:p w:rsidR="003541BC" w:rsidRPr="007540DF" w:rsidRDefault="003541BC" w:rsidP="003541BC">
      <w:pPr>
        <w:numPr>
          <w:ilvl w:val="0"/>
          <w:numId w:val="6"/>
        </w:numPr>
        <w:tabs>
          <w:tab w:val="clear" w:pos="964"/>
        </w:tabs>
        <w:adjustRightInd w:val="0"/>
        <w:snapToGrid w:val="0"/>
        <w:spacing w:line="204" w:lineRule="auto"/>
        <w:ind w:left="980" w:hanging="980"/>
        <w:jc w:val="both"/>
        <w:textAlignment w:val="baseline"/>
        <w:rPr>
          <w:rFonts w:ascii="標楷體" w:eastAsia="標楷體" w:hAnsi="標楷體" w:cs="新細明體" w:hint="eastAsia"/>
          <w:color w:val="000000"/>
          <w:spacing w:val="-10"/>
          <w:sz w:val="14"/>
          <w:szCs w:val="14"/>
        </w:rPr>
      </w:pPr>
      <w:r w:rsidRPr="007540DF">
        <w:rPr>
          <w:rFonts w:ascii="標楷體" w:eastAsia="標楷體" w:hAnsi="標楷體" w:cs="新細明體" w:hint="eastAsia"/>
          <w:color w:val="000000"/>
          <w:spacing w:val="-10"/>
          <w:sz w:val="14"/>
          <w:szCs w:val="14"/>
        </w:rPr>
        <w:t>乙方若不願接受變更後條款，得向甲方主張終止租用，預付租費者，甲方按使用比例辦理退款；其他月繳制者，甲方按本契約第十六條辦理；但另簽訂合約者，依合約內容之規定辦理。</w:t>
      </w:r>
    </w:p>
    <w:p w:rsidR="003541BC" w:rsidRPr="007540DF" w:rsidRDefault="003541BC" w:rsidP="003541BC">
      <w:pPr>
        <w:numPr>
          <w:ilvl w:val="0"/>
          <w:numId w:val="11"/>
        </w:numPr>
        <w:tabs>
          <w:tab w:val="left" w:pos="567"/>
        </w:tabs>
        <w:adjustRightInd w:val="0"/>
        <w:snapToGrid w:val="0"/>
        <w:spacing w:line="204" w:lineRule="auto"/>
        <w:jc w:val="both"/>
        <w:textAlignment w:val="baseline"/>
        <w:rPr>
          <w:rFonts w:ascii="標楷體" w:eastAsia="標楷體" w:hAnsi="標楷體" w:hint="eastAsia"/>
          <w:color w:val="000000"/>
          <w:spacing w:val="-18"/>
          <w:sz w:val="14"/>
          <w:szCs w:val="14"/>
        </w:rPr>
      </w:pPr>
      <w:r w:rsidRPr="007540DF">
        <w:rPr>
          <w:rFonts w:ascii="標楷體" w:eastAsia="標楷體" w:hAnsi="標楷體" w:hint="eastAsia"/>
          <w:b/>
          <w:color w:val="000000"/>
          <w:spacing w:val="-10"/>
          <w:kern w:val="0"/>
          <w:sz w:val="14"/>
          <w:szCs w:val="14"/>
        </w:rPr>
        <w:t>(申訴服務)</w:t>
      </w:r>
    </w:p>
    <w:p w:rsidR="003541BC" w:rsidRPr="007540DF" w:rsidRDefault="003541BC" w:rsidP="003541BC">
      <w:pPr>
        <w:numPr>
          <w:ilvl w:val="0"/>
          <w:numId w:val="6"/>
        </w:numPr>
        <w:tabs>
          <w:tab w:val="clear" w:pos="964"/>
        </w:tabs>
        <w:adjustRightInd w:val="0"/>
        <w:snapToGrid w:val="0"/>
        <w:spacing w:line="204" w:lineRule="auto"/>
        <w:ind w:left="980" w:hanging="980"/>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sz w:val="14"/>
          <w:szCs w:val="14"/>
        </w:rPr>
        <w:t>乙方不滿意甲方提供之服務，除可撥打甲方之服務專線外，亦得至甲方之服務中心或以電子郵件或書面申訴，甲方應即視實際情形依相關法令規定處理。</w:t>
      </w:r>
    </w:p>
    <w:p w:rsidR="003541BC" w:rsidRPr="007540DF" w:rsidRDefault="003541BC" w:rsidP="003541BC">
      <w:pPr>
        <w:adjustRightInd w:val="0"/>
        <w:snapToGrid w:val="0"/>
        <w:spacing w:line="204" w:lineRule="auto"/>
        <w:ind w:leftChars="402" w:left="965"/>
        <w:jc w:val="both"/>
        <w:textAlignment w:val="baseline"/>
        <w:rPr>
          <w:rFonts w:ascii="標楷體" w:eastAsia="標楷體" w:hAnsi="標楷體" w:cs="新細明體" w:hint="eastAsia"/>
          <w:color w:val="000000"/>
          <w:spacing w:val="-10"/>
          <w:kern w:val="0"/>
          <w:sz w:val="14"/>
          <w:szCs w:val="14"/>
        </w:rPr>
      </w:pPr>
      <w:r w:rsidRPr="007540DF">
        <w:rPr>
          <w:rFonts w:ascii="標楷體" w:eastAsia="標楷體" w:hAnsi="標楷體" w:cs="新細明體" w:hint="eastAsia"/>
          <w:color w:val="000000"/>
          <w:spacing w:val="-10"/>
          <w:kern w:val="0"/>
          <w:sz w:val="14"/>
          <w:szCs w:val="14"/>
        </w:rPr>
        <w:t>甲方之服務專線為：0800-080-365。</w:t>
      </w:r>
    </w:p>
    <w:p w:rsidR="003541BC" w:rsidRPr="007540DF" w:rsidRDefault="003541BC" w:rsidP="003541BC">
      <w:pPr>
        <w:adjustRightInd w:val="0"/>
        <w:snapToGrid w:val="0"/>
        <w:spacing w:line="204" w:lineRule="auto"/>
        <w:ind w:leftChars="402" w:left="965"/>
        <w:jc w:val="both"/>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kern w:val="0"/>
          <w:sz w:val="14"/>
          <w:szCs w:val="14"/>
        </w:rPr>
        <w:t>甲方之電子郵件位址為：hib2b@cht.com.tw。</w:t>
      </w:r>
    </w:p>
    <w:p w:rsidR="003541BC" w:rsidRPr="007540DF" w:rsidRDefault="003541BC" w:rsidP="003541BC">
      <w:pPr>
        <w:numPr>
          <w:ilvl w:val="0"/>
          <w:numId w:val="11"/>
        </w:numPr>
        <w:tabs>
          <w:tab w:val="num" w:pos="360"/>
          <w:tab w:val="left" w:pos="567"/>
        </w:tabs>
        <w:adjustRightInd w:val="0"/>
        <w:snapToGrid w:val="0"/>
        <w:spacing w:line="204" w:lineRule="auto"/>
        <w:jc w:val="both"/>
        <w:textAlignment w:val="baseline"/>
        <w:rPr>
          <w:rFonts w:ascii="標楷體" w:eastAsia="標楷體" w:hAnsi="標楷體" w:hint="eastAsia"/>
          <w:color w:val="000000"/>
          <w:spacing w:val="-10"/>
          <w:sz w:val="14"/>
          <w:szCs w:val="14"/>
        </w:rPr>
      </w:pPr>
      <w:r w:rsidRPr="007540DF">
        <w:rPr>
          <w:rFonts w:ascii="標楷體" w:eastAsia="標楷體" w:hAnsi="標楷體" w:hint="eastAsia"/>
          <w:b/>
          <w:color w:val="000000"/>
          <w:spacing w:val="-10"/>
          <w:kern w:val="0"/>
          <w:sz w:val="14"/>
          <w:szCs w:val="14"/>
        </w:rPr>
        <w:t>(附則)</w:t>
      </w:r>
    </w:p>
    <w:p w:rsidR="003541BC" w:rsidRPr="007540DF" w:rsidRDefault="003541BC" w:rsidP="003541BC">
      <w:pPr>
        <w:numPr>
          <w:ilvl w:val="0"/>
          <w:numId w:val="6"/>
        </w:numPr>
        <w:tabs>
          <w:tab w:val="clear" w:pos="964"/>
        </w:tabs>
        <w:adjustRightInd w:val="0"/>
        <w:snapToGrid w:val="0"/>
        <w:spacing w:line="204" w:lineRule="auto"/>
        <w:ind w:left="980" w:hanging="980"/>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sz w:val="14"/>
          <w:szCs w:val="14"/>
        </w:rPr>
        <w:t>甲方有關本業務之廣告或宣傳品，視為本契約之一部分。</w:t>
      </w:r>
    </w:p>
    <w:p w:rsidR="003541BC" w:rsidRPr="007540DF" w:rsidRDefault="003541BC" w:rsidP="003541BC">
      <w:pPr>
        <w:numPr>
          <w:ilvl w:val="0"/>
          <w:numId w:val="6"/>
        </w:numPr>
        <w:tabs>
          <w:tab w:val="clear" w:pos="964"/>
        </w:tabs>
        <w:adjustRightInd w:val="0"/>
        <w:snapToGrid w:val="0"/>
        <w:spacing w:line="204" w:lineRule="auto"/>
        <w:ind w:left="980" w:hanging="980"/>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sz w:val="14"/>
          <w:szCs w:val="14"/>
        </w:rPr>
        <w:t>本契約條款之ㄧ部份無效時，不影響其他條款之效力。</w:t>
      </w:r>
    </w:p>
    <w:p w:rsidR="003541BC" w:rsidRPr="007540DF" w:rsidRDefault="003541BC" w:rsidP="003541BC">
      <w:pPr>
        <w:numPr>
          <w:ilvl w:val="0"/>
          <w:numId w:val="6"/>
        </w:numPr>
        <w:tabs>
          <w:tab w:val="clear" w:pos="964"/>
        </w:tabs>
        <w:adjustRightInd w:val="0"/>
        <w:snapToGrid w:val="0"/>
        <w:spacing w:line="204" w:lineRule="auto"/>
        <w:ind w:left="980" w:hanging="980"/>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sz w:val="14"/>
          <w:szCs w:val="14"/>
        </w:rPr>
        <w:t>本契約條款未規定事項，乙方同意遵守相關法令、甲方各項業務營業規章或契約條款</w:t>
      </w:r>
      <w:r w:rsidRPr="007540DF">
        <w:rPr>
          <w:rFonts w:ascii="標楷體" w:eastAsia="標楷體" w:hAnsi="標楷體" w:cs="新細明體"/>
          <w:color w:val="000000"/>
          <w:spacing w:val="-10"/>
          <w:sz w:val="14"/>
          <w:szCs w:val="14"/>
        </w:rPr>
        <w:t>等之</w:t>
      </w:r>
      <w:r w:rsidRPr="007540DF">
        <w:rPr>
          <w:rFonts w:ascii="標楷體" w:eastAsia="標楷體" w:hAnsi="標楷體" w:cs="新細明體" w:hint="eastAsia"/>
          <w:color w:val="000000"/>
          <w:spacing w:val="-10"/>
          <w:sz w:val="14"/>
          <w:szCs w:val="14"/>
        </w:rPr>
        <w:t>相</w:t>
      </w:r>
      <w:r w:rsidRPr="007540DF">
        <w:rPr>
          <w:rFonts w:ascii="標楷體" w:eastAsia="標楷體" w:hAnsi="標楷體" w:cs="新細明體"/>
          <w:color w:val="000000"/>
          <w:spacing w:val="-10"/>
          <w:sz w:val="14"/>
          <w:szCs w:val="14"/>
        </w:rPr>
        <w:t>關規定。</w:t>
      </w:r>
    </w:p>
    <w:p w:rsidR="003541BC" w:rsidRPr="007540DF" w:rsidRDefault="003541BC" w:rsidP="003541BC">
      <w:pPr>
        <w:numPr>
          <w:ilvl w:val="0"/>
          <w:numId w:val="6"/>
        </w:numPr>
        <w:tabs>
          <w:tab w:val="clear" w:pos="964"/>
        </w:tabs>
        <w:adjustRightInd w:val="0"/>
        <w:snapToGrid w:val="0"/>
        <w:spacing w:line="204" w:lineRule="auto"/>
        <w:ind w:left="980" w:hanging="980"/>
        <w:textAlignment w:val="baseline"/>
        <w:rPr>
          <w:rFonts w:ascii="標楷體" w:eastAsia="標楷體" w:hAnsi="標楷體" w:hint="eastAsia"/>
          <w:color w:val="000000"/>
          <w:spacing w:val="-10"/>
          <w:sz w:val="14"/>
          <w:szCs w:val="14"/>
        </w:rPr>
      </w:pPr>
      <w:r w:rsidRPr="007540DF">
        <w:rPr>
          <w:rFonts w:ascii="標楷體" w:eastAsia="標楷體" w:hAnsi="標楷體" w:cs="新細明體" w:hint="eastAsia"/>
          <w:color w:val="000000"/>
          <w:spacing w:val="-10"/>
          <w:sz w:val="14"/>
          <w:szCs w:val="14"/>
        </w:rPr>
        <w:t>本契約條款以中華民國法律為準據法。</w:t>
      </w:r>
    </w:p>
    <w:p w:rsidR="003541BC" w:rsidRDefault="003541BC" w:rsidP="003541BC">
      <w:pPr>
        <w:numPr>
          <w:ilvl w:val="0"/>
          <w:numId w:val="6"/>
        </w:numPr>
        <w:tabs>
          <w:tab w:val="clear" w:pos="964"/>
        </w:tabs>
        <w:adjustRightInd w:val="0"/>
        <w:snapToGrid w:val="0"/>
        <w:spacing w:line="204" w:lineRule="auto"/>
        <w:ind w:left="980" w:hanging="980"/>
        <w:textAlignment w:val="baseline"/>
        <w:rPr>
          <w:rFonts w:ascii="標楷體" w:eastAsia="標楷體" w:hAnsi="標楷體" w:cs="新細明體" w:hint="eastAsia"/>
          <w:color w:val="000000"/>
          <w:spacing w:val="-10"/>
          <w:sz w:val="14"/>
          <w:szCs w:val="14"/>
        </w:rPr>
      </w:pPr>
      <w:r w:rsidRPr="007540DF">
        <w:rPr>
          <w:rFonts w:ascii="標楷體" w:eastAsia="標楷體" w:hAnsi="標楷體" w:cs="新細明體"/>
          <w:color w:val="000000"/>
          <w:spacing w:val="-10"/>
          <w:sz w:val="14"/>
          <w:szCs w:val="14"/>
        </w:rPr>
        <w:t>因本契約涉訟時，系爭金額超過民事訴訟法規定之小額訴訟金額者，雙方合意以甲方所在地或消費關係發生地所屬之地方法院為第一審管轄法院</w:t>
      </w:r>
      <w:r w:rsidRPr="007540DF">
        <w:rPr>
          <w:rFonts w:ascii="標楷體" w:eastAsia="標楷體" w:hAnsi="標楷體" w:cs="新細明體" w:hint="eastAsia"/>
          <w:color w:val="000000"/>
          <w:spacing w:val="-10"/>
          <w:sz w:val="14"/>
          <w:szCs w:val="14"/>
        </w:rPr>
        <w:t>。</w:t>
      </w:r>
    </w:p>
    <w:p w:rsidR="003541BC" w:rsidRDefault="003541BC" w:rsidP="003541BC">
      <w:pPr>
        <w:adjustRightInd w:val="0"/>
        <w:snapToGrid w:val="0"/>
        <w:spacing w:line="204" w:lineRule="auto"/>
        <w:textAlignment w:val="baseline"/>
        <w:rPr>
          <w:rFonts w:ascii="標楷體" w:eastAsia="標楷體" w:hAnsi="標楷體" w:hint="eastAsia"/>
          <w:color w:val="000000"/>
          <w:spacing w:val="-10"/>
          <w:sz w:val="16"/>
          <w:szCs w:val="16"/>
        </w:rPr>
      </w:pPr>
      <w:r w:rsidRPr="007540DF">
        <w:rPr>
          <w:rFonts w:ascii="標楷體" w:eastAsia="標楷體" w:hAnsi="標楷體"/>
          <w:color w:val="000000"/>
          <w:spacing w:val="-10"/>
          <w:sz w:val="16"/>
          <w:szCs w:val="16"/>
        </w:rPr>
        <w:t>本契約書乙式</w:t>
      </w:r>
      <w:r w:rsidRPr="007540DF">
        <w:rPr>
          <w:rFonts w:ascii="標楷體" w:eastAsia="標楷體" w:hAnsi="標楷體" w:hint="eastAsia"/>
          <w:color w:val="000000"/>
          <w:spacing w:val="-10"/>
          <w:sz w:val="16"/>
          <w:szCs w:val="16"/>
        </w:rPr>
        <w:t>二</w:t>
      </w:r>
      <w:r w:rsidRPr="007540DF">
        <w:rPr>
          <w:rFonts w:ascii="標楷體" w:eastAsia="標楷體" w:hAnsi="標楷體"/>
          <w:color w:val="000000"/>
          <w:spacing w:val="-10"/>
          <w:sz w:val="16"/>
          <w:szCs w:val="16"/>
        </w:rPr>
        <w:t>份，</w:t>
      </w:r>
      <w:r w:rsidRPr="007540DF">
        <w:rPr>
          <w:rFonts w:ascii="標楷體" w:eastAsia="標楷體" w:hAnsi="標楷體" w:hint="eastAsia"/>
          <w:color w:val="000000"/>
          <w:spacing w:val="-10"/>
          <w:sz w:val="16"/>
          <w:szCs w:val="16"/>
        </w:rPr>
        <w:t>雙方各</w:t>
      </w:r>
      <w:r w:rsidRPr="007540DF">
        <w:rPr>
          <w:rFonts w:ascii="標楷體" w:eastAsia="標楷體" w:hAnsi="標楷體"/>
          <w:color w:val="000000"/>
          <w:spacing w:val="-10"/>
          <w:sz w:val="16"/>
          <w:szCs w:val="16"/>
        </w:rPr>
        <w:t>執乙份</w:t>
      </w:r>
    </w:p>
    <w:p w:rsidR="003541BC" w:rsidRPr="007540DF" w:rsidRDefault="003541BC" w:rsidP="003541BC">
      <w:pPr>
        <w:adjustRightInd w:val="0"/>
        <w:snapToGrid w:val="0"/>
        <w:spacing w:line="204" w:lineRule="auto"/>
        <w:textAlignment w:val="baseline"/>
        <w:rPr>
          <w:rFonts w:ascii="標楷體" w:eastAsia="標楷體" w:hAnsi="標楷體" w:cs="新細明體" w:hint="eastAsia"/>
          <w:color w:val="000000"/>
          <w:spacing w:val="-10"/>
          <w:sz w:val="14"/>
          <w:szCs w:val="14"/>
        </w:rPr>
      </w:pPr>
    </w:p>
    <w:p w:rsidR="003541BC" w:rsidRPr="007F6DCF" w:rsidRDefault="003541BC" w:rsidP="003541BC">
      <w:pPr>
        <w:snapToGrid w:val="0"/>
        <w:spacing w:line="180" w:lineRule="auto"/>
        <w:rPr>
          <w:rFonts w:ascii="標楷體" w:eastAsia="標楷體" w:hAnsi="標楷體" w:cs="新細明體"/>
          <w:spacing w:val="-10"/>
          <w:kern w:val="0"/>
          <w:sz w:val="16"/>
          <w:szCs w:val="16"/>
          <w:bdr w:val="single" w:sz="4" w:space="0" w:color="auto"/>
        </w:rPr>
      </w:pPr>
      <w:r w:rsidRPr="007F6DCF">
        <w:rPr>
          <w:rFonts w:ascii="標楷體" w:eastAsia="標楷體" w:hAnsi="標楷體" w:cs="新細明體" w:hint="eastAsia"/>
          <w:spacing w:val="-10"/>
          <w:kern w:val="0"/>
          <w:sz w:val="16"/>
          <w:szCs w:val="16"/>
          <w:bdr w:val="single" w:sz="4" w:space="0" w:color="auto"/>
        </w:rPr>
        <w:t>本契約條款之審閱期間為2日</w:t>
      </w:r>
    </w:p>
    <w:p w:rsidR="003541BC" w:rsidRPr="007F6DCF" w:rsidRDefault="003541BC" w:rsidP="003541BC">
      <w:pPr>
        <w:tabs>
          <w:tab w:val="num" w:pos="1320"/>
        </w:tabs>
        <w:snapToGrid w:val="0"/>
        <w:spacing w:line="180" w:lineRule="auto"/>
        <w:jc w:val="both"/>
        <w:rPr>
          <w:rFonts w:ascii="標楷體" w:eastAsia="標楷體" w:hAnsi="標楷體" w:cs="新細明體"/>
          <w:spacing w:val="-10"/>
          <w:kern w:val="0"/>
          <w:sz w:val="16"/>
          <w:szCs w:val="16"/>
        </w:rPr>
      </w:pPr>
      <w:r w:rsidRPr="007F6DCF">
        <w:rPr>
          <w:rFonts w:ascii="標楷體" w:eastAsia="標楷體" w:hAnsi="標楷體" w:cs="新細明體" w:hint="eastAsia"/>
          <w:spacing w:val="-10"/>
          <w:kern w:val="0"/>
          <w:sz w:val="16"/>
          <w:szCs w:val="16"/>
        </w:rPr>
        <w:t>立契約人</w:t>
      </w:r>
    </w:p>
    <w:p w:rsidR="003541BC" w:rsidRPr="007F6DCF" w:rsidRDefault="003541BC" w:rsidP="003541BC">
      <w:pPr>
        <w:snapToGrid w:val="0"/>
        <w:spacing w:line="180" w:lineRule="auto"/>
        <w:ind w:firstLineChars="225" w:firstLine="315"/>
        <w:jc w:val="both"/>
        <w:rPr>
          <w:rFonts w:ascii="標楷體" w:eastAsia="標楷體" w:hAnsi="標楷體" w:cs="新細明體"/>
          <w:spacing w:val="-10"/>
          <w:kern w:val="0"/>
          <w:sz w:val="16"/>
          <w:szCs w:val="16"/>
        </w:rPr>
      </w:pPr>
      <w:r w:rsidRPr="007F6DCF">
        <w:rPr>
          <w:rFonts w:ascii="標楷體" w:eastAsia="標楷體" w:hAnsi="標楷體" w:cs="新細明體" w:hint="eastAsia"/>
          <w:spacing w:val="-10"/>
          <w:kern w:val="0"/>
          <w:sz w:val="16"/>
          <w:szCs w:val="16"/>
        </w:rPr>
        <w:t>甲    方：</w:t>
      </w:r>
      <w:r w:rsidRPr="001F4883">
        <w:rPr>
          <w:rFonts w:ascii="標楷體" w:eastAsia="標楷體" w:hAnsi="標楷體" w:cs="新細明體" w:hint="eastAsia"/>
          <w:spacing w:val="-10"/>
          <w:kern w:val="0"/>
          <w:sz w:val="16"/>
          <w:szCs w:val="16"/>
          <w:u w:val="single"/>
        </w:rPr>
        <w:t>中華電信股份有限公司各地營運處</w:t>
      </w:r>
    </w:p>
    <w:p w:rsidR="003541BC" w:rsidRPr="007F6DCF" w:rsidRDefault="003541BC" w:rsidP="003541BC">
      <w:pPr>
        <w:tabs>
          <w:tab w:val="num" w:pos="1320"/>
        </w:tabs>
        <w:snapToGrid w:val="0"/>
        <w:spacing w:line="180" w:lineRule="auto"/>
        <w:ind w:firstLineChars="225" w:firstLine="315"/>
        <w:jc w:val="both"/>
        <w:rPr>
          <w:rFonts w:ascii="標楷體" w:eastAsia="標楷體" w:hAnsi="標楷體" w:cs="新細明體"/>
          <w:spacing w:val="-10"/>
          <w:kern w:val="0"/>
          <w:sz w:val="16"/>
          <w:szCs w:val="16"/>
        </w:rPr>
      </w:pPr>
      <w:r w:rsidRPr="007F6DCF">
        <w:rPr>
          <w:rFonts w:ascii="標楷體" w:eastAsia="標楷體" w:hAnsi="標楷體" w:cs="新細明體" w:hint="eastAsia"/>
          <w:spacing w:val="-10"/>
          <w:kern w:val="0"/>
          <w:sz w:val="16"/>
          <w:szCs w:val="16"/>
        </w:rPr>
        <w:t>統一編號</w:t>
      </w:r>
      <w:r>
        <w:rPr>
          <w:rFonts w:ascii="標楷體" w:eastAsia="標楷體" w:hAnsi="標楷體" w:cs="新細明體" w:hint="eastAsia"/>
          <w:spacing w:val="-10"/>
          <w:kern w:val="0"/>
          <w:sz w:val="16"/>
          <w:szCs w:val="16"/>
        </w:rPr>
        <w:t>：</w:t>
      </w:r>
      <w:r w:rsidRPr="007F6DCF">
        <w:rPr>
          <w:rFonts w:ascii="標楷體" w:eastAsia="標楷體" w:hAnsi="標楷體" w:cs="新細明體" w:hint="eastAsia"/>
          <w:spacing w:val="-10"/>
          <w:kern w:val="0"/>
          <w:sz w:val="16"/>
          <w:szCs w:val="16"/>
          <w:u w:val="single"/>
        </w:rPr>
        <w:t xml:space="preserve">                                            </w:t>
      </w:r>
      <w:r w:rsidRPr="007F6DCF">
        <w:rPr>
          <w:rFonts w:ascii="標楷體" w:eastAsia="標楷體" w:hAnsi="標楷體" w:cs="新細明體" w:hint="eastAsia"/>
          <w:spacing w:val="-10"/>
          <w:kern w:val="0"/>
          <w:sz w:val="16"/>
          <w:szCs w:val="16"/>
        </w:rPr>
        <w:t xml:space="preserve"> </w:t>
      </w:r>
    </w:p>
    <w:p w:rsidR="003541BC" w:rsidRPr="007F6DCF" w:rsidRDefault="003541BC" w:rsidP="003541BC">
      <w:pPr>
        <w:tabs>
          <w:tab w:val="num" w:pos="1320"/>
        </w:tabs>
        <w:snapToGrid w:val="0"/>
        <w:spacing w:line="180" w:lineRule="auto"/>
        <w:ind w:firstLineChars="225" w:firstLine="315"/>
        <w:jc w:val="both"/>
        <w:rPr>
          <w:rFonts w:ascii="標楷體" w:eastAsia="標楷體" w:hAnsi="標楷體" w:cs="新細明體"/>
          <w:spacing w:val="-10"/>
          <w:kern w:val="0"/>
          <w:sz w:val="16"/>
          <w:szCs w:val="16"/>
          <w:u w:val="single"/>
        </w:rPr>
      </w:pPr>
      <w:r w:rsidRPr="007F6DCF">
        <w:rPr>
          <w:rFonts w:ascii="標楷體" w:eastAsia="標楷體" w:hAnsi="標楷體" w:cs="新細明體" w:hint="eastAsia"/>
          <w:spacing w:val="-10"/>
          <w:kern w:val="0"/>
          <w:sz w:val="16"/>
          <w:szCs w:val="16"/>
        </w:rPr>
        <w:t>地     址</w:t>
      </w:r>
      <w:r>
        <w:rPr>
          <w:rFonts w:ascii="標楷體" w:eastAsia="標楷體" w:hAnsi="標楷體" w:cs="新細明體" w:hint="eastAsia"/>
          <w:spacing w:val="-10"/>
          <w:kern w:val="0"/>
          <w:sz w:val="16"/>
          <w:szCs w:val="16"/>
        </w:rPr>
        <w:t>：</w:t>
      </w:r>
      <w:r w:rsidRPr="007F6DCF">
        <w:rPr>
          <w:rFonts w:ascii="標楷體" w:eastAsia="標楷體" w:hAnsi="標楷體" w:cs="新細明體" w:hint="eastAsia"/>
          <w:spacing w:val="-10"/>
          <w:kern w:val="0"/>
          <w:sz w:val="16"/>
          <w:szCs w:val="16"/>
          <w:u w:val="single"/>
        </w:rPr>
        <w:t xml:space="preserve">                                            </w:t>
      </w:r>
      <w:r w:rsidRPr="007F6DCF">
        <w:rPr>
          <w:rFonts w:ascii="標楷體" w:eastAsia="標楷體" w:hAnsi="標楷體" w:cs="新細明體" w:hint="eastAsia"/>
          <w:spacing w:val="-10"/>
          <w:kern w:val="0"/>
          <w:sz w:val="16"/>
          <w:szCs w:val="16"/>
        </w:rPr>
        <w:t xml:space="preserve"> </w:t>
      </w:r>
    </w:p>
    <w:p w:rsidR="003541BC" w:rsidRPr="007F6DCF" w:rsidRDefault="003541BC" w:rsidP="003541BC">
      <w:pPr>
        <w:tabs>
          <w:tab w:val="num" w:pos="1320"/>
        </w:tabs>
        <w:snapToGrid w:val="0"/>
        <w:spacing w:line="180" w:lineRule="auto"/>
        <w:ind w:firstLineChars="225" w:firstLine="315"/>
        <w:jc w:val="both"/>
        <w:rPr>
          <w:rFonts w:ascii="標楷體" w:eastAsia="標楷體" w:hAnsi="標楷體" w:cs="新細明體"/>
          <w:spacing w:val="-10"/>
          <w:kern w:val="0"/>
          <w:sz w:val="16"/>
          <w:szCs w:val="16"/>
        </w:rPr>
      </w:pPr>
      <w:r w:rsidRPr="007F6DCF">
        <w:rPr>
          <w:rFonts w:ascii="標楷體" w:eastAsia="標楷體" w:hAnsi="標楷體" w:cs="新細明體" w:hint="eastAsia"/>
          <w:spacing w:val="-10"/>
          <w:kern w:val="0"/>
          <w:sz w:val="16"/>
          <w:szCs w:val="16"/>
        </w:rPr>
        <w:t>乙     方：</w:t>
      </w:r>
      <w:r w:rsidRPr="007F6DCF">
        <w:rPr>
          <w:rFonts w:ascii="標楷體" w:eastAsia="標楷體" w:hAnsi="標楷體" w:cs="新細明體" w:hint="eastAsia"/>
          <w:spacing w:val="-10"/>
          <w:kern w:val="0"/>
          <w:sz w:val="16"/>
          <w:szCs w:val="16"/>
          <w:u w:val="single"/>
        </w:rPr>
        <w:t xml:space="preserve">                                            </w:t>
      </w:r>
      <w:r w:rsidRPr="007F6DCF">
        <w:rPr>
          <w:rFonts w:ascii="標楷體" w:eastAsia="標楷體" w:hAnsi="標楷體" w:cs="新細明體" w:hint="eastAsia"/>
          <w:spacing w:val="-10"/>
          <w:kern w:val="0"/>
          <w:sz w:val="16"/>
          <w:szCs w:val="16"/>
        </w:rPr>
        <w:t xml:space="preserve">                                                </w:t>
      </w:r>
    </w:p>
    <w:p w:rsidR="003541BC" w:rsidRPr="007F6DCF" w:rsidRDefault="003541BC" w:rsidP="003541BC">
      <w:pPr>
        <w:tabs>
          <w:tab w:val="num" w:pos="1320"/>
        </w:tabs>
        <w:snapToGrid w:val="0"/>
        <w:spacing w:afterLines="30" w:after="72" w:line="180" w:lineRule="auto"/>
        <w:jc w:val="center"/>
        <w:rPr>
          <w:rFonts w:ascii="標楷體" w:eastAsia="標楷體" w:hAnsi="標楷體" w:cs="新細明體"/>
          <w:spacing w:val="-10"/>
          <w:kern w:val="0"/>
          <w:sz w:val="16"/>
          <w:szCs w:val="16"/>
        </w:rPr>
      </w:pPr>
      <w:r w:rsidRPr="007F6DCF">
        <w:rPr>
          <w:rFonts w:ascii="標楷體" w:eastAsia="標楷體" w:hAnsi="標楷體" w:cs="新細明體" w:hint="eastAsia"/>
          <w:spacing w:val="-10"/>
          <w:kern w:val="0"/>
          <w:sz w:val="16"/>
          <w:szCs w:val="16"/>
        </w:rPr>
        <w:t>乙方證照號碼、地址：均同正面</w:t>
      </w:r>
    </w:p>
    <w:p w:rsidR="003541BC" w:rsidRPr="00777044" w:rsidRDefault="003541BC" w:rsidP="003541BC">
      <w:pPr>
        <w:tabs>
          <w:tab w:val="left" w:pos="4860"/>
        </w:tabs>
        <w:snapToGrid w:val="0"/>
        <w:spacing w:line="180" w:lineRule="auto"/>
        <w:ind w:left="480"/>
        <w:rPr>
          <w:rFonts w:ascii="Arial" w:eastAsia="標楷體" w:hAnsi="Arial" w:hint="eastAsia"/>
        </w:rPr>
      </w:pPr>
      <w:r w:rsidRPr="007F6DCF">
        <w:rPr>
          <w:rFonts w:ascii="標楷體" w:eastAsia="標楷體" w:hAnsi="標楷體" w:cs="新細明體" w:hint="eastAsia"/>
          <w:spacing w:val="-10"/>
          <w:kern w:val="0"/>
          <w:sz w:val="16"/>
          <w:szCs w:val="16"/>
        </w:rPr>
        <w:t>本契約簽署日期：      年      月      日</w:t>
      </w:r>
    </w:p>
    <w:p w:rsidR="00606852" w:rsidRDefault="00606852">
      <w:bookmarkStart w:id="3" w:name="_GoBack"/>
      <w:bookmarkEnd w:id="3"/>
    </w:p>
    <w:sectPr w:rsidR="00606852" w:rsidSect="00613229">
      <w:type w:val="continuous"/>
      <w:pgSz w:w="11907" w:h="16840" w:code="9"/>
      <w:pgMar w:top="284" w:right="567" w:bottom="284" w:left="567" w:header="0" w:footer="0" w:gutter="0"/>
      <w:pgNumType w:fmt="taiwaneseCountingThousand" w:start="1"/>
      <w:cols w:num="2" w:space="425"/>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System">
    <w:panose1 w:val="00000000000000000000"/>
    <w:charset w:val="88"/>
    <w:family w:val="auto"/>
    <w:notTrueType/>
    <w:pitch w:val="default"/>
    <w:sig w:usb0="00000001" w:usb1="08080000" w:usb2="00000010"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CD7" w:rsidRDefault="003541BC">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rsidR="00B34CD7" w:rsidRDefault="003541BC">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CD7" w:rsidRDefault="003541BC">
    <w:pPr>
      <w:pStyle w:val="a5"/>
      <w:framePr w:wrap="around"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p w:rsidR="00B34CD7" w:rsidRDefault="003541BC">
    <w:pPr>
      <w:pStyle w:val="a5"/>
      <w:widowControl/>
      <w:autoSpaceDE w:val="0"/>
      <w:autoSpaceDN w:val="0"/>
      <w:ind w:right="360"/>
      <w:jc w:val="center"/>
      <w:textAlignment w:val="bottom"/>
      <w:rPr>
        <w:sz w:val="24"/>
      </w:rPr>
    </w:pP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CD7" w:rsidRDefault="003541BC">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rsidR="00B34CD7" w:rsidRDefault="003541BC">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CD7" w:rsidRDefault="003541BC">
    <w:pPr>
      <w:pStyle w:val="a5"/>
      <w:widowControl/>
      <w:autoSpaceDE w:val="0"/>
      <w:autoSpaceDN w:val="0"/>
      <w:ind w:right="360"/>
      <w:jc w:val="center"/>
      <w:textAlignment w:val="bottom"/>
      <w:rPr>
        <w:sz w:val="24"/>
      </w:rPr>
    </w:pPr>
    <w:r>
      <w:rPr>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CD7" w:rsidRDefault="003541BC">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rsidR="00B34CD7" w:rsidRDefault="003541BC">
    <w:pPr>
      <w:pStyle w:val="a5"/>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CD7" w:rsidRDefault="003541BC">
    <w:pPr>
      <w:pStyle w:val="a5"/>
      <w:widowControl/>
      <w:autoSpaceDE w:val="0"/>
      <w:autoSpaceDN w:val="0"/>
      <w:ind w:right="360"/>
      <w:jc w:val="center"/>
      <w:textAlignment w:val="bottom"/>
      <w:rPr>
        <w:sz w:val="24"/>
      </w:rPr>
    </w:pPr>
    <w:r>
      <w:rPr>
        <w:sz w:val="22"/>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6630"/>
    <w:multiLevelType w:val="hybridMultilevel"/>
    <w:tmpl w:val="282A3CC2"/>
    <w:lvl w:ilvl="0" w:tplc="AEA6B7FC">
      <w:start w:val="1"/>
      <w:numFmt w:val="taiwaneseCountingThousand"/>
      <w:lvlText w:val="%1、"/>
      <w:lvlJc w:val="left"/>
      <w:pPr>
        <w:tabs>
          <w:tab w:val="num" w:pos="1200"/>
        </w:tabs>
        <w:ind w:left="1200" w:hanging="720"/>
      </w:pPr>
      <w:rPr>
        <w:rFonts w:hint="eastAsia"/>
      </w:rPr>
    </w:lvl>
    <w:lvl w:ilvl="1" w:tplc="04090019">
      <w:start w:val="1"/>
      <w:numFmt w:val="ideographTraditional"/>
      <w:lvlText w:val="%2、"/>
      <w:lvlJc w:val="left"/>
      <w:pPr>
        <w:tabs>
          <w:tab w:val="num" w:pos="0"/>
        </w:tabs>
        <w:ind w:left="0" w:hanging="480"/>
      </w:pPr>
    </w:lvl>
    <w:lvl w:ilvl="2" w:tplc="0409001B" w:tentative="1">
      <w:start w:val="1"/>
      <w:numFmt w:val="lowerRoman"/>
      <w:lvlText w:val="%3."/>
      <w:lvlJc w:val="right"/>
      <w:pPr>
        <w:tabs>
          <w:tab w:val="num" w:pos="480"/>
        </w:tabs>
        <w:ind w:left="480" w:hanging="480"/>
      </w:pPr>
    </w:lvl>
    <w:lvl w:ilvl="3" w:tplc="0409000F" w:tentative="1">
      <w:start w:val="1"/>
      <w:numFmt w:val="decimal"/>
      <w:lvlText w:val="%4."/>
      <w:lvlJc w:val="left"/>
      <w:pPr>
        <w:tabs>
          <w:tab w:val="num" w:pos="960"/>
        </w:tabs>
        <w:ind w:left="960" w:hanging="480"/>
      </w:pPr>
    </w:lvl>
    <w:lvl w:ilvl="4" w:tplc="04090019" w:tentative="1">
      <w:start w:val="1"/>
      <w:numFmt w:val="ideographTraditional"/>
      <w:lvlText w:val="%5、"/>
      <w:lvlJc w:val="left"/>
      <w:pPr>
        <w:tabs>
          <w:tab w:val="num" w:pos="1440"/>
        </w:tabs>
        <w:ind w:left="1440" w:hanging="480"/>
      </w:pPr>
    </w:lvl>
    <w:lvl w:ilvl="5" w:tplc="0409001B" w:tentative="1">
      <w:start w:val="1"/>
      <w:numFmt w:val="lowerRoman"/>
      <w:lvlText w:val="%6."/>
      <w:lvlJc w:val="right"/>
      <w:pPr>
        <w:tabs>
          <w:tab w:val="num" w:pos="1920"/>
        </w:tabs>
        <w:ind w:left="1920" w:hanging="480"/>
      </w:pPr>
    </w:lvl>
    <w:lvl w:ilvl="6" w:tplc="0409000F" w:tentative="1">
      <w:start w:val="1"/>
      <w:numFmt w:val="decimal"/>
      <w:lvlText w:val="%7."/>
      <w:lvlJc w:val="left"/>
      <w:pPr>
        <w:tabs>
          <w:tab w:val="num" w:pos="2400"/>
        </w:tabs>
        <w:ind w:left="2400" w:hanging="480"/>
      </w:pPr>
    </w:lvl>
    <w:lvl w:ilvl="7" w:tplc="04090019" w:tentative="1">
      <w:start w:val="1"/>
      <w:numFmt w:val="ideographTraditional"/>
      <w:lvlText w:val="%8、"/>
      <w:lvlJc w:val="left"/>
      <w:pPr>
        <w:tabs>
          <w:tab w:val="num" w:pos="2880"/>
        </w:tabs>
        <w:ind w:left="2880" w:hanging="480"/>
      </w:pPr>
    </w:lvl>
    <w:lvl w:ilvl="8" w:tplc="0409001B" w:tentative="1">
      <w:start w:val="1"/>
      <w:numFmt w:val="lowerRoman"/>
      <w:lvlText w:val="%9."/>
      <w:lvlJc w:val="right"/>
      <w:pPr>
        <w:tabs>
          <w:tab w:val="num" w:pos="3360"/>
        </w:tabs>
        <w:ind w:left="3360" w:hanging="480"/>
      </w:pPr>
    </w:lvl>
  </w:abstractNum>
  <w:abstractNum w:abstractNumId="1">
    <w:nsid w:val="11941CDC"/>
    <w:multiLevelType w:val="hybridMultilevel"/>
    <w:tmpl w:val="D48C9448"/>
    <w:lvl w:ilvl="0" w:tplc="77E87526">
      <w:numFmt w:val="bullet"/>
      <w:suff w:val="space"/>
      <w:lvlText w:val="□"/>
      <w:lvlJc w:val="left"/>
      <w:pPr>
        <w:ind w:left="300" w:hanging="204"/>
      </w:pPr>
      <w:rPr>
        <w:rFonts w:ascii="標楷體" w:eastAsia="標楷體" w:hAnsi="標楷體" w:cs="Times New Roman" w:hint="eastAsia"/>
        <w:color w:val="000000"/>
      </w:rPr>
    </w:lvl>
    <w:lvl w:ilvl="1" w:tplc="04090003" w:tentative="1">
      <w:start w:val="1"/>
      <w:numFmt w:val="bullet"/>
      <w:lvlText w:val=""/>
      <w:lvlJc w:val="left"/>
      <w:pPr>
        <w:tabs>
          <w:tab w:val="num" w:pos="1056"/>
        </w:tabs>
        <w:ind w:left="1056" w:hanging="480"/>
      </w:pPr>
      <w:rPr>
        <w:rFonts w:ascii="Wingdings" w:hAnsi="Wingdings" w:hint="default"/>
      </w:rPr>
    </w:lvl>
    <w:lvl w:ilvl="2" w:tplc="04090005" w:tentative="1">
      <w:start w:val="1"/>
      <w:numFmt w:val="bullet"/>
      <w:lvlText w:val=""/>
      <w:lvlJc w:val="left"/>
      <w:pPr>
        <w:tabs>
          <w:tab w:val="num" w:pos="1536"/>
        </w:tabs>
        <w:ind w:left="1536" w:hanging="480"/>
      </w:pPr>
      <w:rPr>
        <w:rFonts w:ascii="Wingdings" w:hAnsi="Wingdings" w:hint="default"/>
      </w:rPr>
    </w:lvl>
    <w:lvl w:ilvl="3" w:tplc="04090001" w:tentative="1">
      <w:start w:val="1"/>
      <w:numFmt w:val="bullet"/>
      <w:lvlText w:val=""/>
      <w:lvlJc w:val="left"/>
      <w:pPr>
        <w:tabs>
          <w:tab w:val="num" w:pos="2016"/>
        </w:tabs>
        <w:ind w:left="2016" w:hanging="480"/>
      </w:pPr>
      <w:rPr>
        <w:rFonts w:ascii="Wingdings" w:hAnsi="Wingdings" w:hint="default"/>
      </w:rPr>
    </w:lvl>
    <w:lvl w:ilvl="4" w:tplc="04090003" w:tentative="1">
      <w:start w:val="1"/>
      <w:numFmt w:val="bullet"/>
      <w:lvlText w:val=""/>
      <w:lvlJc w:val="left"/>
      <w:pPr>
        <w:tabs>
          <w:tab w:val="num" w:pos="2496"/>
        </w:tabs>
        <w:ind w:left="2496" w:hanging="480"/>
      </w:pPr>
      <w:rPr>
        <w:rFonts w:ascii="Wingdings" w:hAnsi="Wingdings" w:hint="default"/>
      </w:rPr>
    </w:lvl>
    <w:lvl w:ilvl="5" w:tplc="04090005" w:tentative="1">
      <w:start w:val="1"/>
      <w:numFmt w:val="bullet"/>
      <w:lvlText w:val=""/>
      <w:lvlJc w:val="left"/>
      <w:pPr>
        <w:tabs>
          <w:tab w:val="num" w:pos="2976"/>
        </w:tabs>
        <w:ind w:left="2976" w:hanging="480"/>
      </w:pPr>
      <w:rPr>
        <w:rFonts w:ascii="Wingdings" w:hAnsi="Wingdings" w:hint="default"/>
      </w:rPr>
    </w:lvl>
    <w:lvl w:ilvl="6" w:tplc="04090001" w:tentative="1">
      <w:start w:val="1"/>
      <w:numFmt w:val="bullet"/>
      <w:lvlText w:val=""/>
      <w:lvlJc w:val="left"/>
      <w:pPr>
        <w:tabs>
          <w:tab w:val="num" w:pos="3456"/>
        </w:tabs>
        <w:ind w:left="3456" w:hanging="480"/>
      </w:pPr>
      <w:rPr>
        <w:rFonts w:ascii="Wingdings" w:hAnsi="Wingdings" w:hint="default"/>
      </w:rPr>
    </w:lvl>
    <w:lvl w:ilvl="7" w:tplc="04090003" w:tentative="1">
      <w:start w:val="1"/>
      <w:numFmt w:val="bullet"/>
      <w:lvlText w:val=""/>
      <w:lvlJc w:val="left"/>
      <w:pPr>
        <w:tabs>
          <w:tab w:val="num" w:pos="3936"/>
        </w:tabs>
        <w:ind w:left="3936" w:hanging="480"/>
      </w:pPr>
      <w:rPr>
        <w:rFonts w:ascii="Wingdings" w:hAnsi="Wingdings" w:hint="default"/>
      </w:rPr>
    </w:lvl>
    <w:lvl w:ilvl="8" w:tplc="04090005" w:tentative="1">
      <w:start w:val="1"/>
      <w:numFmt w:val="bullet"/>
      <w:lvlText w:val=""/>
      <w:lvlJc w:val="left"/>
      <w:pPr>
        <w:tabs>
          <w:tab w:val="num" w:pos="4416"/>
        </w:tabs>
        <w:ind w:left="4416" w:hanging="480"/>
      </w:pPr>
      <w:rPr>
        <w:rFonts w:ascii="Wingdings" w:hAnsi="Wingdings" w:hint="default"/>
      </w:rPr>
    </w:lvl>
  </w:abstractNum>
  <w:abstractNum w:abstractNumId="2">
    <w:nsid w:val="17891E58"/>
    <w:multiLevelType w:val="hybridMultilevel"/>
    <w:tmpl w:val="D29AFC0E"/>
    <w:lvl w:ilvl="0" w:tplc="3ECEE386">
      <w:numFmt w:val="bullet"/>
      <w:lvlText w:val="□"/>
      <w:lvlJc w:val="left"/>
      <w:pPr>
        <w:tabs>
          <w:tab w:val="num" w:pos="720"/>
        </w:tabs>
        <w:ind w:left="720" w:hanging="360"/>
      </w:pPr>
      <w:rPr>
        <w:rFonts w:ascii="標楷體" w:eastAsia="標楷體" w:hAnsi="標楷體" w:cs="Times New Roman" w:hint="eastAsia"/>
        <w:sz w:val="36"/>
        <w:szCs w:val="36"/>
      </w:rPr>
    </w:lvl>
    <w:lvl w:ilvl="1" w:tplc="04090003" w:tentative="1">
      <w:start w:val="1"/>
      <w:numFmt w:val="bullet"/>
      <w:lvlText w:val=""/>
      <w:lvlJc w:val="left"/>
      <w:pPr>
        <w:tabs>
          <w:tab w:val="num" w:pos="2040"/>
        </w:tabs>
        <w:ind w:left="2040" w:hanging="480"/>
      </w:pPr>
      <w:rPr>
        <w:rFonts w:ascii="Wingdings" w:hAnsi="Wingdings" w:hint="default"/>
      </w:rPr>
    </w:lvl>
    <w:lvl w:ilvl="2" w:tplc="04090005" w:tentative="1">
      <w:start w:val="1"/>
      <w:numFmt w:val="bullet"/>
      <w:lvlText w:val=""/>
      <w:lvlJc w:val="left"/>
      <w:pPr>
        <w:tabs>
          <w:tab w:val="num" w:pos="2520"/>
        </w:tabs>
        <w:ind w:left="2520" w:hanging="480"/>
      </w:pPr>
      <w:rPr>
        <w:rFonts w:ascii="Wingdings" w:hAnsi="Wingdings" w:hint="default"/>
      </w:rPr>
    </w:lvl>
    <w:lvl w:ilvl="3" w:tplc="04090001" w:tentative="1">
      <w:start w:val="1"/>
      <w:numFmt w:val="bullet"/>
      <w:lvlText w:val=""/>
      <w:lvlJc w:val="left"/>
      <w:pPr>
        <w:tabs>
          <w:tab w:val="num" w:pos="3000"/>
        </w:tabs>
        <w:ind w:left="3000" w:hanging="480"/>
      </w:pPr>
      <w:rPr>
        <w:rFonts w:ascii="Wingdings" w:hAnsi="Wingdings" w:hint="default"/>
      </w:rPr>
    </w:lvl>
    <w:lvl w:ilvl="4" w:tplc="04090003" w:tentative="1">
      <w:start w:val="1"/>
      <w:numFmt w:val="bullet"/>
      <w:lvlText w:val=""/>
      <w:lvlJc w:val="left"/>
      <w:pPr>
        <w:tabs>
          <w:tab w:val="num" w:pos="3480"/>
        </w:tabs>
        <w:ind w:left="3480" w:hanging="480"/>
      </w:pPr>
      <w:rPr>
        <w:rFonts w:ascii="Wingdings" w:hAnsi="Wingdings" w:hint="default"/>
      </w:rPr>
    </w:lvl>
    <w:lvl w:ilvl="5" w:tplc="04090005" w:tentative="1">
      <w:start w:val="1"/>
      <w:numFmt w:val="bullet"/>
      <w:lvlText w:val=""/>
      <w:lvlJc w:val="left"/>
      <w:pPr>
        <w:tabs>
          <w:tab w:val="num" w:pos="3960"/>
        </w:tabs>
        <w:ind w:left="3960" w:hanging="480"/>
      </w:pPr>
      <w:rPr>
        <w:rFonts w:ascii="Wingdings" w:hAnsi="Wingdings" w:hint="default"/>
      </w:rPr>
    </w:lvl>
    <w:lvl w:ilvl="6" w:tplc="04090001" w:tentative="1">
      <w:start w:val="1"/>
      <w:numFmt w:val="bullet"/>
      <w:lvlText w:val=""/>
      <w:lvlJc w:val="left"/>
      <w:pPr>
        <w:tabs>
          <w:tab w:val="num" w:pos="4440"/>
        </w:tabs>
        <w:ind w:left="4440" w:hanging="480"/>
      </w:pPr>
      <w:rPr>
        <w:rFonts w:ascii="Wingdings" w:hAnsi="Wingdings" w:hint="default"/>
      </w:rPr>
    </w:lvl>
    <w:lvl w:ilvl="7" w:tplc="04090003" w:tentative="1">
      <w:start w:val="1"/>
      <w:numFmt w:val="bullet"/>
      <w:lvlText w:val=""/>
      <w:lvlJc w:val="left"/>
      <w:pPr>
        <w:tabs>
          <w:tab w:val="num" w:pos="4920"/>
        </w:tabs>
        <w:ind w:left="4920" w:hanging="480"/>
      </w:pPr>
      <w:rPr>
        <w:rFonts w:ascii="Wingdings" w:hAnsi="Wingdings" w:hint="default"/>
      </w:rPr>
    </w:lvl>
    <w:lvl w:ilvl="8" w:tplc="04090005" w:tentative="1">
      <w:start w:val="1"/>
      <w:numFmt w:val="bullet"/>
      <w:lvlText w:val=""/>
      <w:lvlJc w:val="left"/>
      <w:pPr>
        <w:tabs>
          <w:tab w:val="num" w:pos="5400"/>
        </w:tabs>
        <w:ind w:left="5400" w:hanging="480"/>
      </w:pPr>
      <w:rPr>
        <w:rFonts w:ascii="Wingdings" w:hAnsi="Wingdings" w:hint="default"/>
      </w:rPr>
    </w:lvl>
  </w:abstractNum>
  <w:abstractNum w:abstractNumId="3">
    <w:nsid w:val="2F1A319B"/>
    <w:multiLevelType w:val="singleLevel"/>
    <w:tmpl w:val="6CC65DDC"/>
    <w:lvl w:ilvl="0">
      <w:start w:val="6"/>
      <w:numFmt w:val="taiwaneseCountingThousand"/>
      <w:lvlText w:val="第%1條、"/>
      <w:lvlJc w:val="left"/>
      <w:pPr>
        <w:tabs>
          <w:tab w:val="num" w:pos="720"/>
        </w:tabs>
        <w:ind w:left="482" w:hanging="482"/>
      </w:pPr>
      <w:rPr>
        <w:rFonts w:hint="eastAsia"/>
      </w:rPr>
    </w:lvl>
  </w:abstractNum>
  <w:abstractNum w:abstractNumId="4">
    <w:nsid w:val="3090401D"/>
    <w:multiLevelType w:val="hybridMultilevel"/>
    <w:tmpl w:val="282A3CC2"/>
    <w:lvl w:ilvl="0" w:tplc="AEA6B7FC">
      <w:start w:val="1"/>
      <w:numFmt w:val="taiwaneseCountingThousand"/>
      <w:lvlText w:val="%1、"/>
      <w:lvlJc w:val="left"/>
      <w:pPr>
        <w:tabs>
          <w:tab w:val="num" w:pos="1200"/>
        </w:tabs>
        <w:ind w:left="1200" w:hanging="720"/>
      </w:pPr>
      <w:rPr>
        <w:rFonts w:hint="eastAsia"/>
      </w:rPr>
    </w:lvl>
    <w:lvl w:ilvl="1" w:tplc="04090019">
      <w:start w:val="1"/>
      <w:numFmt w:val="ideographTraditional"/>
      <w:lvlText w:val="%2、"/>
      <w:lvlJc w:val="left"/>
      <w:pPr>
        <w:tabs>
          <w:tab w:val="num" w:pos="0"/>
        </w:tabs>
        <w:ind w:left="0" w:hanging="480"/>
      </w:pPr>
    </w:lvl>
    <w:lvl w:ilvl="2" w:tplc="0409001B" w:tentative="1">
      <w:start w:val="1"/>
      <w:numFmt w:val="lowerRoman"/>
      <w:lvlText w:val="%3."/>
      <w:lvlJc w:val="right"/>
      <w:pPr>
        <w:tabs>
          <w:tab w:val="num" w:pos="480"/>
        </w:tabs>
        <w:ind w:left="480" w:hanging="480"/>
      </w:pPr>
    </w:lvl>
    <w:lvl w:ilvl="3" w:tplc="0409000F" w:tentative="1">
      <w:start w:val="1"/>
      <w:numFmt w:val="decimal"/>
      <w:lvlText w:val="%4."/>
      <w:lvlJc w:val="left"/>
      <w:pPr>
        <w:tabs>
          <w:tab w:val="num" w:pos="960"/>
        </w:tabs>
        <w:ind w:left="960" w:hanging="480"/>
      </w:pPr>
    </w:lvl>
    <w:lvl w:ilvl="4" w:tplc="04090019" w:tentative="1">
      <w:start w:val="1"/>
      <w:numFmt w:val="ideographTraditional"/>
      <w:lvlText w:val="%5、"/>
      <w:lvlJc w:val="left"/>
      <w:pPr>
        <w:tabs>
          <w:tab w:val="num" w:pos="1440"/>
        </w:tabs>
        <w:ind w:left="1440" w:hanging="480"/>
      </w:pPr>
    </w:lvl>
    <w:lvl w:ilvl="5" w:tplc="0409001B" w:tentative="1">
      <w:start w:val="1"/>
      <w:numFmt w:val="lowerRoman"/>
      <w:lvlText w:val="%6."/>
      <w:lvlJc w:val="right"/>
      <w:pPr>
        <w:tabs>
          <w:tab w:val="num" w:pos="1920"/>
        </w:tabs>
        <w:ind w:left="1920" w:hanging="480"/>
      </w:pPr>
    </w:lvl>
    <w:lvl w:ilvl="6" w:tplc="0409000F" w:tentative="1">
      <w:start w:val="1"/>
      <w:numFmt w:val="decimal"/>
      <w:lvlText w:val="%7."/>
      <w:lvlJc w:val="left"/>
      <w:pPr>
        <w:tabs>
          <w:tab w:val="num" w:pos="2400"/>
        </w:tabs>
        <w:ind w:left="2400" w:hanging="480"/>
      </w:pPr>
    </w:lvl>
    <w:lvl w:ilvl="7" w:tplc="04090019" w:tentative="1">
      <w:start w:val="1"/>
      <w:numFmt w:val="ideographTraditional"/>
      <w:lvlText w:val="%8、"/>
      <w:lvlJc w:val="left"/>
      <w:pPr>
        <w:tabs>
          <w:tab w:val="num" w:pos="2880"/>
        </w:tabs>
        <w:ind w:left="2880" w:hanging="480"/>
      </w:pPr>
    </w:lvl>
    <w:lvl w:ilvl="8" w:tplc="0409001B" w:tentative="1">
      <w:start w:val="1"/>
      <w:numFmt w:val="lowerRoman"/>
      <w:lvlText w:val="%9."/>
      <w:lvlJc w:val="right"/>
      <w:pPr>
        <w:tabs>
          <w:tab w:val="num" w:pos="3360"/>
        </w:tabs>
        <w:ind w:left="3360" w:hanging="480"/>
      </w:pPr>
    </w:lvl>
  </w:abstractNum>
  <w:abstractNum w:abstractNumId="5">
    <w:nsid w:val="3A29798B"/>
    <w:multiLevelType w:val="singleLevel"/>
    <w:tmpl w:val="389060FE"/>
    <w:lvl w:ilvl="0">
      <w:start w:val="8"/>
      <w:numFmt w:val="taiwaneseCountingThousand"/>
      <w:lvlText w:val="第%1條、"/>
      <w:lvlJc w:val="left"/>
      <w:pPr>
        <w:tabs>
          <w:tab w:val="num" w:pos="720"/>
        </w:tabs>
        <w:ind w:left="482" w:hanging="482"/>
      </w:pPr>
      <w:rPr>
        <w:rFonts w:hint="eastAsia"/>
      </w:rPr>
    </w:lvl>
  </w:abstractNum>
  <w:abstractNum w:abstractNumId="6">
    <w:nsid w:val="3AF34BC6"/>
    <w:multiLevelType w:val="singleLevel"/>
    <w:tmpl w:val="45227EAE"/>
    <w:lvl w:ilvl="0">
      <w:start w:val="1"/>
      <w:numFmt w:val="taiwaneseCountingThousand"/>
      <w:lvlText w:val="第%1條、"/>
      <w:lvlJc w:val="left"/>
      <w:pPr>
        <w:tabs>
          <w:tab w:val="num" w:pos="720"/>
        </w:tabs>
        <w:ind w:left="482" w:hanging="482"/>
      </w:pPr>
      <w:rPr>
        <w:rFonts w:hint="eastAsia"/>
      </w:rPr>
    </w:lvl>
  </w:abstractNum>
  <w:abstractNum w:abstractNumId="7">
    <w:nsid w:val="3CAC5D62"/>
    <w:multiLevelType w:val="singleLevel"/>
    <w:tmpl w:val="6F94DCBA"/>
    <w:lvl w:ilvl="0">
      <w:start w:val="10"/>
      <w:numFmt w:val="taiwaneseCountingThousand"/>
      <w:lvlText w:val="第%1條、"/>
      <w:lvlJc w:val="left"/>
      <w:pPr>
        <w:tabs>
          <w:tab w:val="num" w:pos="720"/>
        </w:tabs>
        <w:ind w:left="482" w:hanging="482"/>
      </w:pPr>
      <w:rPr>
        <w:rFonts w:hint="eastAsia"/>
      </w:rPr>
    </w:lvl>
  </w:abstractNum>
  <w:abstractNum w:abstractNumId="8">
    <w:nsid w:val="423A5D1A"/>
    <w:multiLevelType w:val="multilevel"/>
    <w:tmpl w:val="F53462AE"/>
    <w:lvl w:ilvl="0">
      <w:start w:val="1"/>
      <w:numFmt w:val="taiwaneseCountingThousand"/>
      <w:lvlText w:val="第%1章"/>
      <w:lvlJc w:val="left"/>
      <w:pPr>
        <w:tabs>
          <w:tab w:val="num" w:pos="0"/>
        </w:tabs>
        <w:ind w:left="0" w:firstLine="0"/>
      </w:pPr>
      <w:rPr>
        <w:rFonts w:eastAsia="標楷體" w:hint="eastAsia"/>
        <w:b/>
        <w:color w:val="auto"/>
        <w:sz w:val="15"/>
        <w:szCs w:val="15"/>
      </w:rPr>
    </w:lvl>
    <w:lvl w:ilvl="1">
      <w:start w:val="1"/>
      <w:numFmt w:val="ideographDigital"/>
      <w:suff w:val="nothing"/>
      <w:lvlText w:val="第%2節"/>
      <w:lvlJc w:val="left"/>
      <w:pPr>
        <w:ind w:left="0" w:firstLine="454"/>
      </w:pPr>
      <w:rPr>
        <w:rFonts w:ascii="標楷體" w:eastAsia="標楷體" w:hAnsi="標楷體" w:cs="System" w:hint="eastAsia"/>
        <w:b/>
        <w:bCs/>
        <w:i w:val="0"/>
        <w:iCs w:val="0"/>
        <w:caps w:val="0"/>
        <w:smallCaps w:val="0"/>
        <w:strike w:val="0"/>
        <w:dstrike w:val="0"/>
        <w:color w:val="auto"/>
        <w:spacing w:val="0"/>
        <w:w w:val="100"/>
        <w:kern w:val="2"/>
        <w:position w:val="0"/>
        <w:sz w:val="28"/>
        <w:szCs w:val="28"/>
        <w:u w:val="none"/>
        <w:effect w:val="none"/>
      </w:rPr>
    </w:lvl>
    <w:lvl w:ilvl="2">
      <w:start w:val="1"/>
      <w:numFmt w:val="none"/>
      <w:suff w:val="nothing"/>
      <w:lvlText w:val=""/>
      <w:lvlJc w:val="left"/>
      <w:pPr>
        <w:ind w:left="0" w:firstLine="0"/>
      </w:pPr>
      <w:rPr>
        <w:rFonts w:cs="System" w:hint="eastAsia"/>
      </w:rPr>
    </w:lvl>
    <w:lvl w:ilvl="3">
      <w:start w:val="1"/>
      <w:numFmt w:val="none"/>
      <w:suff w:val="nothing"/>
      <w:lvlText w:val=""/>
      <w:lvlJc w:val="left"/>
      <w:pPr>
        <w:ind w:left="0" w:firstLine="0"/>
      </w:pPr>
      <w:rPr>
        <w:rFonts w:cs="System" w:hint="eastAsia"/>
      </w:rPr>
    </w:lvl>
    <w:lvl w:ilvl="4">
      <w:start w:val="1"/>
      <w:numFmt w:val="none"/>
      <w:suff w:val="nothing"/>
      <w:lvlText w:val=""/>
      <w:lvlJc w:val="left"/>
      <w:pPr>
        <w:ind w:left="0" w:firstLine="0"/>
      </w:pPr>
      <w:rPr>
        <w:rFonts w:cs="System" w:hint="eastAsia"/>
      </w:rPr>
    </w:lvl>
    <w:lvl w:ilvl="5">
      <w:start w:val="1"/>
      <w:numFmt w:val="none"/>
      <w:suff w:val="nothing"/>
      <w:lvlText w:val=""/>
      <w:lvlJc w:val="left"/>
      <w:pPr>
        <w:ind w:left="0" w:firstLine="0"/>
      </w:pPr>
      <w:rPr>
        <w:rFonts w:cs="System" w:hint="eastAsia"/>
      </w:rPr>
    </w:lvl>
    <w:lvl w:ilvl="6">
      <w:start w:val="1"/>
      <w:numFmt w:val="none"/>
      <w:suff w:val="nothing"/>
      <w:lvlText w:val=""/>
      <w:lvlJc w:val="left"/>
      <w:pPr>
        <w:ind w:left="0" w:firstLine="0"/>
      </w:pPr>
      <w:rPr>
        <w:rFonts w:cs="System" w:hint="eastAsia"/>
      </w:rPr>
    </w:lvl>
    <w:lvl w:ilvl="7">
      <w:start w:val="1"/>
      <w:numFmt w:val="none"/>
      <w:suff w:val="nothing"/>
      <w:lvlText w:val=""/>
      <w:lvlJc w:val="left"/>
      <w:pPr>
        <w:ind w:left="0" w:firstLine="0"/>
      </w:pPr>
      <w:rPr>
        <w:rFonts w:cs="System" w:hint="eastAsia"/>
      </w:rPr>
    </w:lvl>
    <w:lvl w:ilvl="8">
      <w:start w:val="1"/>
      <w:numFmt w:val="none"/>
      <w:suff w:val="nothing"/>
      <w:lvlText w:val=""/>
      <w:lvlJc w:val="left"/>
      <w:pPr>
        <w:ind w:left="0" w:firstLine="0"/>
      </w:pPr>
      <w:rPr>
        <w:rFonts w:cs="System" w:hint="eastAsia"/>
      </w:rPr>
    </w:lvl>
  </w:abstractNum>
  <w:abstractNum w:abstractNumId="9">
    <w:nsid w:val="4B4D1138"/>
    <w:multiLevelType w:val="hybridMultilevel"/>
    <w:tmpl w:val="29C2424C"/>
    <w:lvl w:ilvl="0" w:tplc="B63E12FE">
      <w:start w:val="1"/>
      <w:numFmt w:val="taiwaneseCountingThousand"/>
      <w:lvlText w:val="第%1條"/>
      <w:lvlJc w:val="left"/>
      <w:pPr>
        <w:tabs>
          <w:tab w:val="num" w:pos="964"/>
        </w:tabs>
        <w:ind w:left="964" w:hanging="964"/>
      </w:pPr>
      <w:rPr>
        <w:rFonts w:ascii="標楷體" w:eastAsia="標楷體" w:hint="eastAsia"/>
        <w:b w:val="0"/>
        <w:i w:val="0"/>
        <w:color w:val="auto"/>
        <w:sz w:val="20"/>
        <w:szCs w:val="20"/>
        <w:u w:val="none"/>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5CBC61BE"/>
    <w:multiLevelType w:val="hybridMultilevel"/>
    <w:tmpl w:val="0A9AFE96"/>
    <w:lvl w:ilvl="0" w:tplc="A93C075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64DB729A"/>
    <w:multiLevelType w:val="hybridMultilevel"/>
    <w:tmpl w:val="10086162"/>
    <w:lvl w:ilvl="0" w:tplc="8B862E5C">
      <w:start w:val="1"/>
      <w:numFmt w:val="taiwaneseCountingThousand"/>
      <w:lvlText w:val="第%1條"/>
      <w:lvlJc w:val="left"/>
      <w:pPr>
        <w:tabs>
          <w:tab w:val="num" w:pos="964"/>
        </w:tabs>
        <w:ind w:left="964" w:hanging="964"/>
      </w:pPr>
      <w:rPr>
        <w:rFonts w:ascii="標楷體" w:eastAsia="標楷體" w:hint="eastAsia"/>
        <w:b w:val="0"/>
        <w:i w:val="0"/>
        <w:color w:val="auto"/>
        <w:sz w:val="20"/>
        <w:szCs w:val="20"/>
        <w:u w:val="none"/>
        <w:lang w:val="en-US"/>
      </w:rPr>
    </w:lvl>
    <w:lvl w:ilvl="1" w:tplc="055AB8DA">
      <w:start w:val="1"/>
      <w:numFmt w:val="taiwaneseCountingThousand"/>
      <w:lvlText w:val="(%2)"/>
      <w:lvlJc w:val="left"/>
      <w:pPr>
        <w:tabs>
          <w:tab w:val="num" w:pos="1191"/>
        </w:tabs>
        <w:ind w:left="1191" w:hanging="711"/>
      </w:pPr>
      <w:rPr>
        <w:rFonts w:hint="eastAsia"/>
      </w:r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70857D62"/>
    <w:multiLevelType w:val="hybridMultilevel"/>
    <w:tmpl w:val="B0564984"/>
    <w:lvl w:ilvl="0" w:tplc="AEA6B7FC">
      <w:start w:val="1"/>
      <w:numFmt w:val="taiwaneseCountingThousand"/>
      <w:lvlText w:val="%1、"/>
      <w:lvlJc w:val="left"/>
      <w:pPr>
        <w:tabs>
          <w:tab w:val="num" w:pos="1316"/>
        </w:tabs>
        <w:ind w:left="1316" w:hanging="720"/>
      </w:pPr>
      <w:rPr>
        <w:rFonts w:hint="eastAsia"/>
      </w:rPr>
    </w:lvl>
    <w:lvl w:ilvl="1" w:tplc="A93C0754">
      <w:start w:val="1"/>
      <w:numFmt w:val="taiwaneseCountingThousand"/>
      <w:lvlText w:val="(%2)"/>
      <w:lvlJc w:val="left"/>
      <w:pPr>
        <w:tabs>
          <w:tab w:val="num" w:pos="480"/>
        </w:tabs>
        <w:ind w:left="480" w:hanging="480"/>
      </w:pPr>
      <w:rPr>
        <w:rFonts w:hint="eastAsia"/>
      </w:rPr>
    </w:lvl>
    <w:lvl w:ilvl="2" w:tplc="0409001B">
      <w:start w:val="1"/>
      <w:numFmt w:val="lowerRoman"/>
      <w:lvlText w:val="%3."/>
      <w:lvlJc w:val="right"/>
      <w:pPr>
        <w:tabs>
          <w:tab w:val="num" w:pos="596"/>
        </w:tabs>
        <w:ind w:left="596" w:hanging="480"/>
      </w:pPr>
    </w:lvl>
    <w:lvl w:ilvl="3" w:tplc="0409000F">
      <w:start w:val="1"/>
      <w:numFmt w:val="decimal"/>
      <w:lvlText w:val="%4."/>
      <w:lvlJc w:val="left"/>
      <w:pPr>
        <w:tabs>
          <w:tab w:val="num" w:pos="1076"/>
        </w:tabs>
        <w:ind w:left="1076" w:hanging="480"/>
      </w:pPr>
    </w:lvl>
    <w:lvl w:ilvl="4" w:tplc="04090019" w:tentative="1">
      <w:start w:val="1"/>
      <w:numFmt w:val="ideographTraditional"/>
      <w:lvlText w:val="%5、"/>
      <w:lvlJc w:val="left"/>
      <w:pPr>
        <w:tabs>
          <w:tab w:val="num" w:pos="1556"/>
        </w:tabs>
        <w:ind w:left="1556" w:hanging="480"/>
      </w:pPr>
    </w:lvl>
    <w:lvl w:ilvl="5" w:tplc="0409001B" w:tentative="1">
      <w:start w:val="1"/>
      <w:numFmt w:val="lowerRoman"/>
      <w:lvlText w:val="%6."/>
      <w:lvlJc w:val="right"/>
      <w:pPr>
        <w:tabs>
          <w:tab w:val="num" w:pos="2036"/>
        </w:tabs>
        <w:ind w:left="2036" w:hanging="480"/>
      </w:pPr>
    </w:lvl>
    <w:lvl w:ilvl="6" w:tplc="0409000F" w:tentative="1">
      <w:start w:val="1"/>
      <w:numFmt w:val="decimal"/>
      <w:lvlText w:val="%7."/>
      <w:lvlJc w:val="left"/>
      <w:pPr>
        <w:tabs>
          <w:tab w:val="num" w:pos="2516"/>
        </w:tabs>
        <w:ind w:left="2516" w:hanging="480"/>
      </w:pPr>
    </w:lvl>
    <w:lvl w:ilvl="7" w:tplc="04090019" w:tentative="1">
      <w:start w:val="1"/>
      <w:numFmt w:val="ideographTraditional"/>
      <w:lvlText w:val="%8、"/>
      <w:lvlJc w:val="left"/>
      <w:pPr>
        <w:tabs>
          <w:tab w:val="num" w:pos="2996"/>
        </w:tabs>
        <w:ind w:left="2996" w:hanging="480"/>
      </w:pPr>
    </w:lvl>
    <w:lvl w:ilvl="8" w:tplc="0409001B" w:tentative="1">
      <w:start w:val="1"/>
      <w:numFmt w:val="lowerRoman"/>
      <w:lvlText w:val="%9."/>
      <w:lvlJc w:val="right"/>
      <w:pPr>
        <w:tabs>
          <w:tab w:val="num" w:pos="3476"/>
        </w:tabs>
        <w:ind w:left="3476" w:hanging="480"/>
      </w:pPr>
    </w:lvl>
  </w:abstractNum>
  <w:abstractNum w:abstractNumId="13">
    <w:nsid w:val="73E038BB"/>
    <w:multiLevelType w:val="hybridMultilevel"/>
    <w:tmpl w:val="578023AC"/>
    <w:lvl w:ilvl="0" w:tplc="AEA6B7FC">
      <w:start w:val="1"/>
      <w:numFmt w:val="taiwaneseCountingThousand"/>
      <w:lvlText w:val="%1、"/>
      <w:lvlJc w:val="left"/>
      <w:pPr>
        <w:tabs>
          <w:tab w:val="num" w:pos="1676"/>
        </w:tabs>
        <w:ind w:left="1676" w:hanging="720"/>
      </w:pPr>
      <w:rPr>
        <w:rFonts w:hint="eastAsia"/>
      </w:rPr>
    </w:lvl>
    <w:lvl w:ilvl="1" w:tplc="04090019">
      <w:start w:val="1"/>
      <w:numFmt w:val="ideographTraditional"/>
      <w:lvlText w:val="%2、"/>
      <w:lvlJc w:val="left"/>
      <w:pPr>
        <w:tabs>
          <w:tab w:val="num" w:pos="476"/>
        </w:tabs>
        <w:ind w:left="476" w:hanging="480"/>
      </w:pPr>
    </w:lvl>
    <w:lvl w:ilvl="2" w:tplc="0409001B" w:tentative="1">
      <w:start w:val="1"/>
      <w:numFmt w:val="lowerRoman"/>
      <w:lvlText w:val="%3."/>
      <w:lvlJc w:val="right"/>
      <w:pPr>
        <w:tabs>
          <w:tab w:val="num" w:pos="956"/>
        </w:tabs>
        <w:ind w:left="956" w:hanging="480"/>
      </w:pPr>
    </w:lvl>
    <w:lvl w:ilvl="3" w:tplc="0409000F" w:tentative="1">
      <w:start w:val="1"/>
      <w:numFmt w:val="decimal"/>
      <w:lvlText w:val="%4."/>
      <w:lvlJc w:val="left"/>
      <w:pPr>
        <w:tabs>
          <w:tab w:val="num" w:pos="1436"/>
        </w:tabs>
        <w:ind w:left="1436" w:hanging="480"/>
      </w:pPr>
    </w:lvl>
    <w:lvl w:ilvl="4" w:tplc="04090019" w:tentative="1">
      <w:start w:val="1"/>
      <w:numFmt w:val="ideographTraditional"/>
      <w:lvlText w:val="%5、"/>
      <w:lvlJc w:val="left"/>
      <w:pPr>
        <w:tabs>
          <w:tab w:val="num" w:pos="1916"/>
        </w:tabs>
        <w:ind w:left="1916" w:hanging="480"/>
      </w:pPr>
    </w:lvl>
    <w:lvl w:ilvl="5" w:tplc="0409001B" w:tentative="1">
      <w:start w:val="1"/>
      <w:numFmt w:val="lowerRoman"/>
      <w:lvlText w:val="%6."/>
      <w:lvlJc w:val="right"/>
      <w:pPr>
        <w:tabs>
          <w:tab w:val="num" w:pos="2396"/>
        </w:tabs>
        <w:ind w:left="2396" w:hanging="480"/>
      </w:pPr>
    </w:lvl>
    <w:lvl w:ilvl="6" w:tplc="0409000F" w:tentative="1">
      <w:start w:val="1"/>
      <w:numFmt w:val="decimal"/>
      <w:lvlText w:val="%7."/>
      <w:lvlJc w:val="left"/>
      <w:pPr>
        <w:tabs>
          <w:tab w:val="num" w:pos="2876"/>
        </w:tabs>
        <w:ind w:left="2876" w:hanging="480"/>
      </w:pPr>
    </w:lvl>
    <w:lvl w:ilvl="7" w:tplc="04090019" w:tentative="1">
      <w:start w:val="1"/>
      <w:numFmt w:val="ideographTraditional"/>
      <w:lvlText w:val="%8、"/>
      <w:lvlJc w:val="left"/>
      <w:pPr>
        <w:tabs>
          <w:tab w:val="num" w:pos="3356"/>
        </w:tabs>
        <w:ind w:left="3356" w:hanging="480"/>
      </w:pPr>
    </w:lvl>
    <w:lvl w:ilvl="8" w:tplc="0409001B" w:tentative="1">
      <w:start w:val="1"/>
      <w:numFmt w:val="lowerRoman"/>
      <w:lvlText w:val="%9."/>
      <w:lvlJc w:val="right"/>
      <w:pPr>
        <w:tabs>
          <w:tab w:val="num" w:pos="3836"/>
        </w:tabs>
        <w:ind w:left="3836" w:hanging="480"/>
      </w:pPr>
    </w:lvl>
  </w:abstractNum>
  <w:abstractNum w:abstractNumId="14">
    <w:nsid w:val="77E433FD"/>
    <w:multiLevelType w:val="hybridMultilevel"/>
    <w:tmpl w:val="E3640B20"/>
    <w:lvl w:ilvl="0" w:tplc="4516D67E">
      <w:start w:val="1"/>
      <w:numFmt w:val="taiwaneseCountingThousand"/>
      <w:lvlText w:val="%1、"/>
      <w:lvlJc w:val="left"/>
      <w:pPr>
        <w:tabs>
          <w:tab w:val="num" w:pos="1200"/>
        </w:tabs>
        <w:ind w:left="1200" w:hanging="720"/>
      </w:pPr>
      <w:rPr>
        <w:rFonts w:hint="eastAsia"/>
        <w:color w:val="auto"/>
      </w:rPr>
    </w:lvl>
    <w:lvl w:ilvl="1" w:tplc="04090019" w:tentative="1">
      <w:start w:val="1"/>
      <w:numFmt w:val="ideographTraditional"/>
      <w:lvlText w:val="%2、"/>
      <w:lvlJc w:val="left"/>
      <w:pPr>
        <w:tabs>
          <w:tab w:val="num" w:pos="844"/>
        </w:tabs>
        <w:ind w:left="844" w:hanging="480"/>
      </w:pPr>
    </w:lvl>
    <w:lvl w:ilvl="2" w:tplc="0409001B" w:tentative="1">
      <w:start w:val="1"/>
      <w:numFmt w:val="lowerRoman"/>
      <w:lvlText w:val="%3."/>
      <w:lvlJc w:val="right"/>
      <w:pPr>
        <w:tabs>
          <w:tab w:val="num" w:pos="1324"/>
        </w:tabs>
        <w:ind w:left="1324" w:hanging="480"/>
      </w:pPr>
    </w:lvl>
    <w:lvl w:ilvl="3" w:tplc="0409000F" w:tentative="1">
      <w:start w:val="1"/>
      <w:numFmt w:val="decimal"/>
      <w:lvlText w:val="%4."/>
      <w:lvlJc w:val="left"/>
      <w:pPr>
        <w:tabs>
          <w:tab w:val="num" w:pos="1804"/>
        </w:tabs>
        <w:ind w:left="1804" w:hanging="480"/>
      </w:pPr>
    </w:lvl>
    <w:lvl w:ilvl="4" w:tplc="04090019" w:tentative="1">
      <w:start w:val="1"/>
      <w:numFmt w:val="ideographTraditional"/>
      <w:lvlText w:val="%5、"/>
      <w:lvlJc w:val="left"/>
      <w:pPr>
        <w:tabs>
          <w:tab w:val="num" w:pos="2284"/>
        </w:tabs>
        <w:ind w:left="2284" w:hanging="480"/>
      </w:pPr>
    </w:lvl>
    <w:lvl w:ilvl="5" w:tplc="0409001B" w:tentative="1">
      <w:start w:val="1"/>
      <w:numFmt w:val="lowerRoman"/>
      <w:lvlText w:val="%6."/>
      <w:lvlJc w:val="right"/>
      <w:pPr>
        <w:tabs>
          <w:tab w:val="num" w:pos="2764"/>
        </w:tabs>
        <w:ind w:left="2764" w:hanging="480"/>
      </w:pPr>
    </w:lvl>
    <w:lvl w:ilvl="6" w:tplc="0409000F" w:tentative="1">
      <w:start w:val="1"/>
      <w:numFmt w:val="decimal"/>
      <w:lvlText w:val="%7."/>
      <w:lvlJc w:val="left"/>
      <w:pPr>
        <w:tabs>
          <w:tab w:val="num" w:pos="3244"/>
        </w:tabs>
        <w:ind w:left="3244" w:hanging="480"/>
      </w:pPr>
    </w:lvl>
    <w:lvl w:ilvl="7" w:tplc="04090019" w:tentative="1">
      <w:start w:val="1"/>
      <w:numFmt w:val="ideographTraditional"/>
      <w:lvlText w:val="%8、"/>
      <w:lvlJc w:val="left"/>
      <w:pPr>
        <w:tabs>
          <w:tab w:val="num" w:pos="3724"/>
        </w:tabs>
        <w:ind w:left="3724" w:hanging="480"/>
      </w:pPr>
    </w:lvl>
    <w:lvl w:ilvl="8" w:tplc="0409001B" w:tentative="1">
      <w:start w:val="1"/>
      <w:numFmt w:val="lowerRoman"/>
      <w:lvlText w:val="%9."/>
      <w:lvlJc w:val="right"/>
      <w:pPr>
        <w:tabs>
          <w:tab w:val="num" w:pos="4204"/>
        </w:tabs>
        <w:ind w:left="4204" w:hanging="480"/>
      </w:pPr>
    </w:lvl>
  </w:abstractNum>
  <w:num w:numId="1">
    <w:abstractNumId w:val="6"/>
  </w:num>
  <w:num w:numId="2">
    <w:abstractNumId w:val="3"/>
  </w:num>
  <w:num w:numId="3">
    <w:abstractNumId w:val="5"/>
  </w:num>
  <w:num w:numId="4">
    <w:abstractNumId w:val="7"/>
  </w:num>
  <w:num w:numId="5">
    <w:abstractNumId w:val="1"/>
  </w:num>
  <w:num w:numId="6">
    <w:abstractNumId w:val="11"/>
  </w:num>
  <w:num w:numId="7">
    <w:abstractNumId w:val="13"/>
  </w:num>
  <w:num w:numId="8">
    <w:abstractNumId w:val="0"/>
  </w:num>
  <w:num w:numId="9">
    <w:abstractNumId w:val="9"/>
  </w:num>
  <w:num w:numId="10">
    <w:abstractNumId w:val="2"/>
  </w:num>
  <w:num w:numId="11">
    <w:abstractNumId w:val="8"/>
  </w:num>
  <w:num w:numId="12">
    <w:abstractNumId w:val="14"/>
  </w:num>
  <w:num w:numId="13">
    <w:abstractNumId w:val="10"/>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57"/>
    <w:rsid w:val="003541BC"/>
    <w:rsid w:val="00606852"/>
    <w:rsid w:val="00A75257"/>
    <w:rsid w:val="00FB30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Indent 2" w:uiPriority="0"/>
    <w:lsdException w:name="Strong" w:semiHidden="0" w:uiPriority="0" w:unhideWhenUsed="0" w:qFormat="1"/>
    <w:lsdException w:name="Emphasis" w:semiHidden="0" w:uiPriority="0" w:unhideWhenUsed="0" w:qFormat="1"/>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1BC"/>
    <w:pPr>
      <w:widowControl w:val="0"/>
    </w:pPr>
    <w:rPr>
      <w:kern w:val="2"/>
      <w:sz w:val="24"/>
    </w:rPr>
  </w:style>
  <w:style w:type="paragraph" w:styleId="1">
    <w:name w:val="heading 1"/>
    <w:basedOn w:val="a"/>
    <w:next w:val="a"/>
    <w:link w:val="10"/>
    <w:qFormat/>
    <w:rsid w:val="003541BC"/>
    <w:pPr>
      <w:adjustRightInd w:val="0"/>
      <w:spacing w:after="120"/>
      <w:textAlignment w:val="baseline"/>
      <w:outlineLvl w:val="0"/>
    </w:pPr>
    <w:rPr>
      <w:b/>
      <w:kern w:val="0"/>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標題 1 字元"/>
    <w:basedOn w:val="a0"/>
    <w:link w:val="1"/>
    <w:rsid w:val="003541BC"/>
    <w:rPr>
      <w:b/>
      <w:sz w:val="44"/>
    </w:rPr>
  </w:style>
  <w:style w:type="paragraph" w:styleId="a3">
    <w:name w:val="header"/>
    <w:basedOn w:val="a"/>
    <w:link w:val="a4"/>
    <w:rsid w:val="003541BC"/>
    <w:pPr>
      <w:tabs>
        <w:tab w:val="center" w:pos="4153"/>
        <w:tab w:val="right" w:pos="8306"/>
      </w:tabs>
      <w:snapToGrid w:val="0"/>
    </w:pPr>
    <w:rPr>
      <w:sz w:val="20"/>
    </w:rPr>
  </w:style>
  <w:style w:type="character" w:customStyle="1" w:styleId="a4">
    <w:name w:val="頁首 字元"/>
    <w:basedOn w:val="a0"/>
    <w:link w:val="a3"/>
    <w:rsid w:val="003541BC"/>
    <w:rPr>
      <w:kern w:val="2"/>
    </w:rPr>
  </w:style>
  <w:style w:type="paragraph" w:styleId="a5">
    <w:name w:val="footer"/>
    <w:basedOn w:val="a"/>
    <w:link w:val="a6"/>
    <w:rsid w:val="003541BC"/>
    <w:pPr>
      <w:tabs>
        <w:tab w:val="center" w:pos="4819"/>
        <w:tab w:val="right" w:pos="9071"/>
      </w:tabs>
      <w:adjustRightInd w:val="0"/>
      <w:textAlignment w:val="baseline"/>
    </w:pPr>
    <w:rPr>
      <w:kern w:val="0"/>
      <w:sz w:val="20"/>
    </w:rPr>
  </w:style>
  <w:style w:type="character" w:customStyle="1" w:styleId="a6">
    <w:name w:val="頁尾 字元"/>
    <w:basedOn w:val="a0"/>
    <w:link w:val="a5"/>
    <w:rsid w:val="003541BC"/>
  </w:style>
  <w:style w:type="character" w:styleId="a7">
    <w:name w:val="page number"/>
    <w:basedOn w:val="a0"/>
    <w:rsid w:val="003541BC"/>
  </w:style>
  <w:style w:type="paragraph" w:styleId="2">
    <w:name w:val="Body Text 2"/>
    <w:basedOn w:val="a"/>
    <w:link w:val="20"/>
    <w:rsid w:val="003541BC"/>
    <w:pPr>
      <w:adjustRightInd w:val="0"/>
      <w:textAlignment w:val="baseline"/>
    </w:pPr>
    <w:rPr>
      <w:rFonts w:ascii="標楷體" w:eastAsia="標楷體"/>
      <w:b/>
      <w:color w:val="FF0000"/>
      <w:kern w:val="0"/>
      <w:sz w:val="18"/>
    </w:rPr>
  </w:style>
  <w:style w:type="character" w:customStyle="1" w:styleId="20">
    <w:name w:val="本文 2 字元"/>
    <w:basedOn w:val="a0"/>
    <w:link w:val="2"/>
    <w:rsid w:val="003541BC"/>
    <w:rPr>
      <w:rFonts w:ascii="標楷體" w:eastAsia="標楷體"/>
      <w:b/>
      <w:color w:val="FF0000"/>
      <w:sz w:val="18"/>
    </w:rPr>
  </w:style>
  <w:style w:type="paragraph" w:styleId="a8">
    <w:name w:val="Plain Text"/>
    <w:basedOn w:val="a"/>
    <w:link w:val="a9"/>
    <w:rsid w:val="003541BC"/>
    <w:pPr>
      <w:adjustRightInd w:val="0"/>
      <w:spacing w:line="360" w:lineRule="atLeast"/>
      <w:textAlignment w:val="baseline"/>
    </w:pPr>
    <w:rPr>
      <w:rFonts w:ascii="細明體" w:eastAsia="細明體" w:hAnsi="Courier New"/>
      <w:kern w:val="0"/>
    </w:rPr>
  </w:style>
  <w:style w:type="character" w:customStyle="1" w:styleId="a9">
    <w:name w:val="純文字 字元"/>
    <w:basedOn w:val="a0"/>
    <w:link w:val="a8"/>
    <w:rsid w:val="003541BC"/>
    <w:rPr>
      <w:rFonts w:ascii="細明體" w:eastAsia="細明體" w:hAnsi="Courier New"/>
      <w:sz w:val="24"/>
    </w:rPr>
  </w:style>
  <w:style w:type="paragraph" w:styleId="21">
    <w:name w:val="Body Text Indent 2"/>
    <w:basedOn w:val="a"/>
    <w:link w:val="22"/>
    <w:rsid w:val="003541BC"/>
    <w:pPr>
      <w:spacing w:after="120" w:line="480" w:lineRule="auto"/>
      <w:ind w:leftChars="200" w:left="480"/>
    </w:pPr>
    <w:rPr>
      <w:szCs w:val="24"/>
    </w:rPr>
  </w:style>
  <w:style w:type="character" w:customStyle="1" w:styleId="22">
    <w:name w:val="本文縮排 2 字元"/>
    <w:basedOn w:val="a0"/>
    <w:link w:val="21"/>
    <w:rsid w:val="003541BC"/>
    <w:rPr>
      <w:kern w:val="2"/>
      <w:sz w:val="24"/>
      <w:szCs w:val="24"/>
    </w:rPr>
  </w:style>
  <w:style w:type="paragraph" w:styleId="aa">
    <w:name w:val="Balloon Text"/>
    <w:basedOn w:val="a"/>
    <w:link w:val="ab"/>
    <w:semiHidden/>
    <w:rsid w:val="003541BC"/>
    <w:rPr>
      <w:rFonts w:ascii="Arial" w:hAnsi="Arial"/>
      <w:sz w:val="18"/>
      <w:szCs w:val="18"/>
    </w:rPr>
  </w:style>
  <w:style w:type="character" w:customStyle="1" w:styleId="ab">
    <w:name w:val="註解方塊文字 字元"/>
    <w:basedOn w:val="a0"/>
    <w:link w:val="aa"/>
    <w:semiHidden/>
    <w:rsid w:val="003541BC"/>
    <w:rPr>
      <w:rFonts w:ascii="Arial" w:hAnsi="Arial"/>
      <w:kern w:val="2"/>
      <w:sz w:val="18"/>
      <w:szCs w:val="18"/>
    </w:rPr>
  </w:style>
  <w:style w:type="paragraph" w:customStyle="1" w:styleId="PlainText">
    <w:name w:val="Plain Text"/>
    <w:basedOn w:val="a"/>
    <w:rsid w:val="003541BC"/>
    <w:pPr>
      <w:adjustRightInd w:val="0"/>
      <w:spacing w:line="360" w:lineRule="atLeast"/>
      <w:textAlignment w:val="baseline"/>
    </w:pPr>
    <w:rPr>
      <w:rFonts w:ascii="細明體" w:eastAsia="細明體" w:hAnsi="Courier New"/>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Indent 2" w:uiPriority="0"/>
    <w:lsdException w:name="Strong" w:semiHidden="0" w:uiPriority="0" w:unhideWhenUsed="0" w:qFormat="1"/>
    <w:lsdException w:name="Emphasis" w:semiHidden="0" w:uiPriority="0" w:unhideWhenUsed="0" w:qFormat="1"/>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1BC"/>
    <w:pPr>
      <w:widowControl w:val="0"/>
    </w:pPr>
    <w:rPr>
      <w:kern w:val="2"/>
      <w:sz w:val="24"/>
    </w:rPr>
  </w:style>
  <w:style w:type="paragraph" w:styleId="1">
    <w:name w:val="heading 1"/>
    <w:basedOn w:val="a"/>
    <w:next w:val="a"/>
    <w:link w:val="10"/>
    <w:qFormat/>
    <w:rsid w:val="003541BC"/>
    <w:pPr>
      <w:adjustRightInd w:val="0"/>
      <w:spacing w:after="120"/>
      <w:textAlignment w:val="baseline"/>
      <w:outlineLvl w:val="0"/>
    </w:pPr>
    <w:rPr>
      <w:b/>
      <w:kern w:val="0"/>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標題 1 字元"/>
    <w:basedOn w:val="a0"/>
    <w:link w:val="1"/>
    <w:rsid w:val="003541BC"/>
    <w:rPr>
      <w:b/>
      <w:sz w:val="44"/>
    </w:rPr>
  </w:style>
  <w:style w:type="paragraph" w:styleId="a3">
    <w:name w:val="header"/>
    <w:basedOn w:val="a"/>
    <w:link w:val="a4"/>
    <w:rsid w:val="003541BC"/>
    <w:pPr>
      <w:tabs>
        <w:tab w:val="center" w:pos="4153"/>
        <w:tab w:val="right" w:pos="8306"/>
      </w:tabs>
      <w:snapToGrid w:val="0"/>
    </w:pPr>
    <w:rPr>
      <w:sz w:val="20"/>
    </w:rPr>
  </w:style>
  <w:style w:type="character" w:customStyle="1" w:styleId="a4">
    <w:name w:val="頁首 字元"/>
    <w:basedOn w:val="a0"/>
    <w:link w:val="a3"/>
    <w:rsid w:val="003541BC"/>
    <w:rPr>
      <w:kern w:val="2"/>
    </w:rPr>
  </w:style>
  <w:style w:type="paragraph" w:styleId="a5">
    <w:name w:val="footer"/>
    <w:basedOn w:val="a"/>
    <w:link w:val="a6"/>
    <w:rsid w:val="003541BC"/>
    <w:pPr>
      <w:tabs>
        <w:tab w:val="center" w:pos="4819"/>
        <w:tab w:val="right" w:pos="9071"/>
      </w:tabs>
      <w:adjustRightInd w:val="0"/>
      <w:textAlignment w:val="baseline"/>
    </w:pPr>
    <w:rPr>
      <w:kern w:val="0"/>
      <w:sz w:val="20"/>
    </w:rPr>
  </w:style>
  <w:style w:type="character" w:customStyle="1" w:styleId="a6">
    <w:name w:val="頁尾 字元"/>
    <w:basedOn w:val="a0"/>
    <w:link w:val="a5"/>
    <w:rsid w:val="003541BC"/>
  </w:style>
  <w:style w:type="character" w:styleId="a7">
    <w:name w:val="page number"/>
    <w:basedOn w:val="a0"/>
    <w:rsid w:val="003541BC"/>
  </w:style>
  <w:style w:type="paragraph" w:styleId="2">
    <w:name w:val="Body Text 2"/>
    <w:basedOn w:val="a"/>
    <w:link w:val="20"/>
    <w:rsid w:val="003541BC"/>
    <w:pPr>
      <w:adjustRightInd w:val="0"/>
      <w:textAlignment w:val="baseline"/>
    </w:pPr>
    <w:rPr>
      <w:rFonts w:ascii="標楷體" w:eastAsia="標楷體"/>
      <w:b/>
      <w:color w:val="FF0000"/>
      <w:kern w:val="0"/>
      <w:sz w:val="18"/>
    </w:rPr>
  </w:style>
  <w:style w:type="character" w:customStyle="1" w:styleId="20">
    <w:name w:val="本文 2 字元"/>
    <w:basedOn w:val="a0"/>
    <w:link w:val="2"/>
    <w:rsid w:val="003541BC"/>
    <w:rPr>
      <w:rFonts w:ascii="標楷體" w:eastAsia="標楷體"/>
      <w:b/>
      <w:color w:val="FF0000"/>
      <w:sz w:val="18"/>
    </w:rPr>
  </w:style>
  <w:style w:type="paragraph" w:styleId="a8">
    <w:name w:val="Plain Text"/>
    <w:basedOn w:val="a"/>
    <w:link w:val="a9"/>
    <w:rsid w:val="003541BC"/>
    <w:pPr>
      <w:adjustRightInd w:val="0"/>
      <w:spacing w:line="360" w:lineRule="atLeast"/>
      <w:textAlignment w:val="baseline"/>
    </w:pPr>
    <w:rPr>
      <w:rFonts w:ascii="細明體" w:eastAsia="細明體" w:hAnsi="Courier New"/>
      <w:kern w:val="0"/>
    </w:rPr>
  </w:style>
  <w:style w:type="character" w:customStyle="1" w:styleId="a9">
    <w:name w:val="純文字 字元"/>
    <w:basedOn w:val="a0"/>
    <w:link w:val="a8"/>
    <w:rsid w:val="003541BC"/>
    <w:rPr>
      <w:rFonts w:ascii="細明體" w:eastAsia="細明體" w:hAnsi="Courier New"/>
      <w:sz w:val="24"/>
    </w:rPr>
  </w:style>
  <w:style w:type="paragraph" w:styleId="21">
    <w:name w:val="Body Text Indent 2"/>
    <w:basedOn w:val="a"/>
    <w:link w:val="22"/>
    <w:rsid w:val="003541BC"/>
    <w:pPr>
      <w:spacing w:after="120" w:line="480" w:lineRule="auto"/>
      <w:ind w:leftChars="200" w:left="480"/>
    </w:pPr>
    <w:rPr>
      <w:szCs w:val="24"/>
    </w:rPr>
  </w:style>
  <w:style w:type="character" w:customStyle="1" w:styleId="22">
    <w:name w:val="本文縮排 2 字元"/>
    <w:basedOn w:val="a0"/>
    <w:link w:val="21"/>
    <w:rsid w:val="003541BC"/>
    <w:rPr>
      <w:kern w:val="2"/>
      <w:sz w:val="24"/>
      <w:szCs w:val="24"/>
    </w:rPr>
  </w:style>
  <w:style w:type="paragraph" w:styleId="aa">
    <w:name w:val="Balloon Text"/>
    <w:basedOn w:val="a"/>
    <w:link w:val="ab"/>
    <w:semiHidden/>
    <w:rsid w:val="003541BC"/>
    <w:rPr>
      <w:rFonts w:ascii="Arial" w:hAnsi="Arial"/>
      <w:sz w:val="18"/>
      <w:szCs w:val="18"/>
    </w:rPr>
  </w:style>
  <w:style w:type="character" w:customStyle="1" w:styleId="ab">
    <w:name w:val="註解方塊文字 字元"/>
    <w:basedOn w:val="a0"/>
    <w:link w:val="aa"/>
    <w:semiHidden/>
    <w:rsid w:val="003541BC"/>
    <w:rPr>
      <w:rFonts w:ascii="Arial" w:hAnsi="Arial"/>
      <w:kern w:val="2"/>
      <w:sz w:val="18"/>
      <w:szCs w:val="18"/>
    </w:rPr>
  </w:style>
  <w:style w:type="paragraph" w:customStyle="1" w:styleId="PlainText">
    <w:name w:val="Plain Text"/>
    <w:basedOn w:val="a"/>
    <w:rsid w:val="003541BC"/>
    <w:pPr>
      <w:adjustRightInd w:val="0"/>
      <w:spacing w:line="360" w:lineRule="atLeast"/>
      <w:textAlignment w:val="baseline"/>
    </w:pPr>
    <w:rPr>
      <w:rFonts w:ascii="細明體" w:eastAsia="細明體" w:hAnsi="Courier New"/>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2.xml"/><Relationship Id="rId12" Type="http://schemas.openxmlformats.org/officeDocument/2006/relationships/hyperlink" Target="http://www.cht.com.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oter" Target="footer6.xml"/><Relationship Id="rId5" Type="http://schemas.openxmlformats.org/officeDocument/2006/relationships/webSettings" Target="webSettings.xml"/><Relationship Id="rId10"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4.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2875</Words>
  <Characters>16390</Characters>
  <Application>Microsoft Office Word</Application>
  <DocSecurity>0</DocSecurity>
  <Lines>136</Lines>
  <Paragraphs>38</Paragraphs>
  <ScaleCrop>false</ScaleCrop>
  <Company/>
  <LinksUpToDate>false</LinksUpToDate>
  <CharactersWithSpaces>19227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c:creator>
  <cp:keywords/>
  <dc:description/>
  <cp:lastModifiedBy>bear</cp:lastModifiedBy>
  <cp:revision>2</cp:revision>
  <dcterms:created xsi:type="dcterms:W3CDTF">2015-06-04T03:21:00Z</dcterms:created>
  <dcterms:modified xsi:type="dcterms:W3CDTF">2015-06-04T03:21:00Z</dcterms:modified>
</cp:coreProperties>
</file>